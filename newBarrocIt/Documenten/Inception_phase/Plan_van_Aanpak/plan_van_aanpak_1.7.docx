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9" w:rsidRPr="00D6070F" w:rsidRDefault="00162539" w:rsidP="00217590">
      <w:pPr>
        <w:pStyle w:val="Titre"/>
        <w:rPr>
          <w:rFonts w:ascii="Arial" w:hAnsi="Arial" w:cs="Arial"/>
          <w:sz w:val="144"/>
        </w:rPr>
      </w:pPr>
      <w:r w:rsidRPr="00D6070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EndPr/>
      <w:sdtContent>
        <w:p w:rsidR="00162539" w:rsidRPr="00D6070F" w:rsidRDefault="003D7656" w:rsidP="00217590">
          <w:pPr>
            <w:pStyle w:val="Titre"/>
            <w:rPr>
              <w:rFonts w:ascii="Arial" w:hAnsi="Arial" w:cs="Arial"/>
            </w:rPr>
          </w:pPr>
          <w:r w:rsidRPr="00D6070F">
            <w:rPr>
              <w:rFonts w:ascii="Arial" w:hAnsi="Arial" w:cs="Arial"/>
              <w:lang w:val="nl-NL"/>
            </w:rPr>
            <w:t>Method of Approach</w:t>
          </w:r>
        </w:p>
      </w:sdtContent>
    </w:sdt>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FD6D85" w:rsidP="00217590">
      <w:pPr>
        <w:rPr>
          <w:rFonts w:ascii="Arial" w:hAnsi="Arial" w:cs="Arial"/>
          <w:b/>
          <w:sz w:val="24"/>
          <w:szCs w:val="24"/>
          <w:lang w:val="en-US"/>
        </w:rPr>
      </w:pPr>
      <w:r w:rsidRPr="00D6070F">
        <w:rPr>
          <w:rFonts w:ascii="Arial" w:hAnsi="Arial" w:cs="Arial"/>
          <w:b/>
          <w:sz w:val="24"/>
          <w:szCs w:val="24"/>
          <w:lang w:val="en-US"/>
        </w:rPr>
        <w:t>Company details</w:t>
      </w:r>
    </w:p>
    <w:p w:rsidR="00162539" w:rsidRPr="00D6070F" w:rsidRDefault="00DB475F" w:rsidP="00217590">
      <w:pPr>
        <w:rPr>
          <w:rFonts w:ascii="Arial" w:hAnsi="Arial" w:cs="Arial"/>
          <w:sz w:val="24"/>
          <w:szCs w:val="24"/>
          <w:lang w:val="en-US"/>
        </w:rPr>
      </w:pPr>
      <w:r w:rsidRPr="00D6070F">
        <w:rPr>
          <w:rFonts w:ascii="Arial" w:hAnsi="Arial" w:cs="Arial"/>
          <w:sz w:val="24"/>
          <w:szCs w:val="24"/>
          <w:lang w:val="en-US"/>
        </w:rPr>
        <w:t xml:space="preserve">Address: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color w:val="222222"/>
          <w:sz w:val="24"/>
          <w:szCs w:val="24"/>
          <w:shd w:val="clear" w:color="auto" w:fill="FFFFFF"/>
          <w:lang w:val="en-US"/>
        </w:rPr>
        <w:t>Terheijdenseweg 350, 4826 AA, Breda</w:t>
      </w:r>
      <w:r w:rsidRPr="00D6070F">
        <w:rPr>
          <w:rFonts w:ascii="Arial" w:hAnsi="Arial" w:cs="Arial"/>
          <w:sz w:val="24"/>
          <w:szCs w:val="24"/>
          <w:lang w:val="en-US"/>
        </w:rPr>
        <w:br/>
        <w:t>Ph</w:t>
      </w:r>
      <w:r w:rsidR="00FD6D85" w:rsidRPr="00D6070F">
        <w:rPr>
          <w:rFonts w:ascii="Arial" w:hAnsi="Arial" w:cs="Arial"/>
          <w:sz w:val="24"/>
          <w:szCs w:val="24"/>
          <w:lang w:val="en-US"/>
        </w:rPr>
        <w:t xml:space="preserve">one nummer: </w:t>
      </w:r>
      <w:r w:rsidR="00FD6D85" w:rsidRPr="00D6070F">
        <w:rPr>
          <w:rFonts w:ascii="Arial" w:hAnsi="Arial" w:cs="Arial"/>
          <w:sz w:val="24"/>
          <w:szCs w:val="24"/>
          <w:lang w:val="en-US"/>
        </w:rPr>
        <w:tab/>
        <w:t>+31 06 38 32 42 62</w:t>
      </w:r>
      <w:r w:rsidR="00FD6D85" w:rsidRPr="00D6070F">
        <w:rPr>
          <w:rFonts w:ascii="Arial" w:hAnsi="Arial" w:cs="Arial"/>
          <w:sz w:val="24"/>
          <w:szCs w:val="24"/>
          <w:lang w:val="en-US"/>
        </w:rPr>
        <w:br/>
        <w:t>E</w:t>
      </w:r>
      <w:r w:rsidRPr="00D6070F">
        <w:rPr>
          <w:rFonts w:ascii="Arial" w:hAnsi="Arial" w:cs="Arial"/>
          <w:sz w:val="24"/>
          <w:szCs w:val="24"/>
          <w:lang w:val="en-US"/>
        </w:rPr>
        <w:t xml:space="preserve">-mail: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sz w:val="24"/>
          <w:szCs w:val="24"/>
          <w:lang w:val="en-US"/>
        </w:rPr>
        <w:t>Group10Radius@gmail.com</w:t>
      </w: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DB475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162539" w:rsidRPr="00D6070F" w:rsidRDefault="00DB475F" w:rsidP="00217590">
      <w:pPr>
        <w:pStyle w:val="Standarduser"/>
        <w:rPr>
          <w:rFonts w:ascii="Arial" w:hAnsi="Arial" w:cs="Arial"/>
          <w:sz w:val="24"/>
          <w:szCs w:val="24"/>
          <w:lang w:val="en-US"/>
        </w:rPr>
      </w:pPr>
      <w:r w:rsidRPr="00D6070F">
        <w:rPr>
          <w:rFonts w:ascii="Arial" w:hAnsi="Arial" w:cs="Arial"/>
          <w:b/>
          <w:sz w:val="24"/>
          <w:szCs w:val="24"/>
          <w:lang w:val="en-US"/>
        </w:rPr>
        <w:t xml:space="preserve">Project promoter: </w:t>
      </w:r>
      <w:r w:rsidR="00FD6D85" w:rsidRPr="00D6070F">
        <w:rPr>
          <w:rFonts w:ascii="Arial" w:hAnsi="Arial" w:cs="Arial"/>
          <w:b/>
          <w:sz w:val="24"/>
          <w:szCs w:val="24"/>
          <w:lang w:val="en-US"/>
        </w:rPr>
        <w:tab/>
      </w:r>
      <w:r w:rsidRPr="00D6070F">
        <w:rPr>
          <w:rFonts w:ascii="Arial" w:hAnsi="Arial" w:cs="Arial"/>
          <w:sz w:val="24"/>
          <w:szCs w:val="24"/>
          <w:lang w:val="en-US"/>
        </w:rPr>
        <w:t>Fer van Krimpen</w:t>
      </w:r>
    </w:p>
    <w:p w:rsidR="00162539" w:rsidRPr="00D6070F" w:rsidRDefault="009802E6" w:rsidP="00217590">
      <w:pPr>
        <w:rPr>
          <w:rFonts w:ascii="Arial" w:hAnsi="Arial" w:cs="Arial"/>
          <w:sz w:val="24"/>
          <w:szCs w:val="24"/>
          <w:lang w:val="en-US"/>
        </w:rPr>
      </w:pPr>
      <w:r w:rsidRPr="00D6070F">
        <w:rPr>
          <w:rFonts w:ascii="Arial" w:hAnsi="Arial" w:cs="Arial"/>
          <w:b/>
          <w:sz w:val="24"/>
          <w:szCs w:val="24"/>
          <w:lang w:val="en-US"/>
        </w:rPr>
        <w:t xml:space="preserve">Group </w:t>
      </w:r>
      <w:r w:rsidR="00DB475F" w:rsidRPr="00D6070F">
        <w:rPr>
          <w:rFonts w:ascii="Arial" w:hAnsi="Arial" w:cs="Arial"/>
          <w:b/>
          <w:sz w:val="24"/>
          <w:szCs w:val="24"/>
          <w:lang w:val="en-US"/>
        </w:rPr>
        <w:t>number</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FD6D85" w:rsidRPr="00D6070F">
        <w:rPr>
          <w:rFonts w:ascii="Arial" w:hAnsi="Arial" w:cs="Arial"/>
          <w:sz w:val="24"/>
          <w:szCs w:val="24"/>
          <w:lang w:val="en-US"/>
        </w:rPr>
        <w:tab/>
      </w:r>
      <w:r w:rsidR="00162539" w:rsidRPr="00D6070F">
        <w:rPr>
          <w:rFonts w:ascii="Arial" w:hAnsi="Arial" w:cs="Arial"/>
          <w:sz w:val="24"/>
          <w:szCs w:val="24"/>
          <w:lang w:val="en-US"/>
        </w:rPr>
        <w:t>10</w:t>
      </w:r>
    </w:p>
    <w:p w:rsidR="0035002F" w:rsidRPr="00D6070F" w:rsidRDefault="00162539" w:rsidP="00217590">
      <w:pPr>
        <w:rPr>
          <w:rFonts w:ascii="Arial" w:hAnsi="Arial" w:cs="Arial"/>
          <w:sz w:val="24"/>
          <w:szCs w:val="24"/>
          <w:lang w:val="en-US"/>
        </w:rPr>
      </w:pPr>
      <w:r w:rsidRPr="00D6070F">
        <w:rPr>
          <w:rFonts w:ascii="Arial" w:hAnsi="Arial" w:cs="Arial"/>
          <w:b/>
          <w:sz w:val="24"/>
          <w:szCs w:val="24"/>
          <w:lang w:val="en-US"/>
        </w:rPr>
        <w:t xml:space="preserve">Group </w:t>
      </w:r>
      <w:r w:rsidR="0035002F" w:rsidRPr="00D6070F">
        <w:rPr>
          <w:rFonts w:ascii="Arial" w:hAnsi="Arial" w:cs="Arial"/>
          <w:b/>
          <w:sz w:val="24"/>
          <w:szCs w:val="24"/>
          <w:lang w:val="en-US"/>
        </w:rPr>
        <w:t xml:space="preserve">members: </w:t>
      </w:r>
      <w:r w:rsidR="00FD6D85" w:rsidRPr="00D6070F">
        <w:rPr>
          <w:rFonts w:ascii="Arial" w:hAnsi="Arial" w:cs="Arial"/>
          <w:b/>
          <w:sz w:val="24"/>
          <w:szCs w:val="24"/>
          <w:lang w:val="en-US"/>
        </w:rPr>
        <w:tab/>
      </w:r>
      <w:r w:rsidR="0035002F" w:rsidRPr="00D6070F">
        <w:rPr>
          <w:rFonts w:ascii="Arial" w:hAnsi="Arial" w:cs="Arial"/>
          <w:sz w:val="24"/>
          <w:szCs w:val="24"/>
          <w:lang w:val="en-US"/>
        </w:rPr>
        <w:t>Nico Steenvoorden</w:t>
      </w:r>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Mike van Nieuwburg</w:t>
      </w:r>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Anthony Carincotte</w:t>
      </w:r>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Cem Dursun</w:t>
      </w:r>
    </w:p>
    <w:p w:rsidR="00162539" w:rsidRPr="00D6070F" w:rsidRDefault="00162539" w:rsidP="00217590">
      <w:pPr>
        <w:rPr>
          <w:rFonts w:ascii="Arial" w:hAnsi="Arial" w:cs="Arial"/>
          <w:b/>
          <w:sz w:val="24"/>
          <w:szCs w:val="24"/>
          <w:lang w:val="en-US"/>
        </w:rPr>
      </w:pPr>
      <w:r w:rsidRPr="00D6070F">
        <w:rPr>
          <w:rFonts w:ascii="Arial" w:hAnsi="Arial" w:cs="Arial"/>
          <w:b/>
          <w:sz w:val="24"/>
          <w:szCs w:val="24"/>
          <w:lang w:val="en-US"/>
        </w:rPr>
        <w:t xml:space="preserve">Class: </w:t>
      </w:r>
      <w:r w:rsidRPr="00D6070F">
        <w:rPr>
          <w:rFonts w:ascii="Arial" w:hAnsi="Arial" w:cs="Arial"/>
          <w:b/>
          <w:sz w:val="24"/>
          <w:szCs w:val="24"/>
          <w:lang w:val="en-US"/>
        </w:rPr>
        <w:tab/>
      </w:r>
      <w:r w:rsidRPr="00D6070F">
        <w:rPr>
          <w:rFonts w:ascii="Arial" w:hAnsi="Arial" w:cs="Arial"/>
          <w:sz w:val="24"/>
          <w:szCs w:val="24"/>
          <w:lang w:val="en-US"/>
        </w:rPr>
        <w:t>RIO4-APO2A &amp; RIO4-APO2B</w:t>
      </w:r>
    </w:p>
    <w:p w:rsidR="00162539" w:rsidRPr="00D6070F" w:rsidRDefault="0035002F" w:rsidP="00217590">
      <w:pPr>
        <w:rPr>
          <w:rFonts w:ascii="Arial" w:hAnsi="Arial" w:cs="Arial"/>
          <w:sz w:val="24"/>
          <w:szCs w:val="24"/>
          <w:lang w:val="en-US"/>
        </w:rPr>
      </w:pPr>
      <w:r w:rsidRPr="00D6070F">
        <w:rPr>
          <w:rFonts w:ascii="Arial" w:hAnsi="Arial" w:cs="Arial"/>
          <w:b/>
          <w:sz w:val="24"/>
          <w:szCs w:val="24"/>
          <w:lang w:val="en-US"/>
        </w:rPr>
        <w:t>Version</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162539" w:rsidRPr="00D6070F">
        <w:rPr>
          <w:rFonts w:ascii="Arial" w:hAnsi="Arial" w:cs="Arial"/>
          <w:sz w:val="24"/>
          <w:szCs w:val="24"/>
          <w:lang w:val="en-US"/>
        </w:rPr>
        <w:tab/>
      </w:r>
      <w:r w:rsidR="00FD6D85" w:rsidRPr="00D6070F">
        <w:rPr>
          <w:rFonts w:ascii="Arial" w:hAnsi="Arial" w:cs="Arial"/>
          <w:sz w:val="24"/>
          <w:szCs w:val="24"/>
          <w:lang w:val="en-US"/>
        </w:rPr>
        <w:t>1.</w:t>
      </w:r>
      <w:ins w:id="0" w:author="antho carin" w:date="2016-09-28T01:04:00Z">
        <w:r w:rsidR="00F03F1C">
          <w:rPr>
            <w:rFonts w:ascii="Arial" w:hAnsi="Arial" w:cs="Arial"/>
            <w:sz w:val="24"/>
            <w:szCs w:val="24"/>
            <w:lang w:val="en-US"/>
          </w:rPr>
          <w:t>7</w:t>
        </w:r>
      </w:ins>
      <w:bookmarkStart w:id="1" w:name="_GoBack"/>
      <w:bookmarkEnd w:id="1"/>
      <w:del w:id="2" w:author="antho carin" w:date="2016-09-28T01:04:00Z">
        <w:r w:rsidR="00FD6D85" w:rsidRPr="00D6070F" w:rsidDel="00F03F1C">
          <w:rPr>
            <w:rFonts w:ascii="Arial" w:hAnsi="Arial" w:cs="Arial"/>
            <w:sz w:val="24"/>
            <w:szCs w:val="24"/>
            <w:lang w:val="en-US"/>
          </w:rPr>
          <w:delText>3</w:delText>
        </w:r>
      </w:del>
    </w:p>
    <w:sdt>
      <w:sdtPr>
        <w:rPr>
          <w:rFonts w:asciiTheme="minorHAnsi" w:eastAsiaTheme="minorEastAsia" w:hAnsiTheme="minorHAnsi" w:cs="Arial"/>
          <w:b w:val="0"/>
          <w:sz w:val="21"/>
          <w:szCs w:val="21"/>
          <w:lang w:val="fr-FR" w:eastAsia="en-US"/>
        </w:rPr>
        <w:id w:val="681018818"/>
        <w:docPartObj>
          <w:docPartGallery w:val="Table of Contents"/>
          <w:docPartUnique/>
        </w:docPartObj>
      </w:sdtPr>
      <w:sdtEndPr>
        <w:rPr>
          <w:rFonts w:eastAsiaTheme="minorHAnsi"/>
          <w:bCs/>
          <w:noProof/>
          <w:sz w:val="22"/>
          <w:szCs w:val="22"/>
        </w:rPr>
      </w:sdtEndPr>
      <w:sdtContent>
        <w:p w:rsidR="0035002F" w:rsidRPr="00D6070F" w:rsidRDefault="0035002F" w:rsidP="00217590">
          <w:pPr>
            <w:pStyle w:val="En-ttedetabledesmatires"/>
            <w:numPr>
              <w:ilvl w:val="0"/>
              <w:numId w:val="0"/>
            </w:numPr>
            <w:ind w:left="1080" w:hanging="360"/>
            <w:rPr>
              <w:rFonts w:cs="Arial"/>
              <w:b w:val="0"/>
              <w:color w:val="000000" w:themeColor="text1"/>
            </w:rPr>
          </w:pPr>
          <w:r w:rsidRPr="00D6070F">
            <w:rPr>
              <w:rFonts w:cs="Arial"/>
              <w:color w:val="000000" w:themeColor="text1"/>
            </w:rPr>
            <w:t>Contents</w:t>
          </w:r>
        </w:p>
        <w:p w:rsidR="0035002F" w:rsidRPr="00D6070F" w:rsidRDefault="0035002F" w:rsidP="00217590">
          <w:pPr>
            <w:rPr>
              <w:rFonts w:ascii="Arial" w:hAnsi="Arial" w:cs="Arial"/>
              <w:lang w:val="en-US"/>
              <w:rPrChange w:id="3" w:author="startklaar" w:date="2016-09-26T10:50:00Z">
                <w:rPr>
                  <w:lang w:val="en-US"/>
                </w:rPr>
              </w:rPrChange>
            </w:rPr>
          </w:pPr>
        </w:p>
        <w:p w:rsidR="0035002F" w:rsidRPr="00D6070F" w:rsidRDefault="0035002F" w:rsidP="00217590">
          <w:pPr>
            <w:pStyle w:val="TM1"/>
            <w:tabs>
              <w:tab w:val="right" w:leader="dot" w:pos="9062"/>
            </w:tabs>
            <w:rPr>
              <w:rFonts w:ascii="Arial" w:hAnsi="Arial" w:cs="Arial"/>
              <w:noProof/>
              <w:sz w:val="22"/>
              <w:szCs w:val="22"/>
              <w:lang w:val="en-US" w:eastAsia="nl-NL"/>
              <w:rPrChange w:id="4" w:author="startklaar" w:date="2016-09-26T10:50:00Z">
                <w:rPr>
                  <w:noProof/>
                  <w:sz w:val="22"/>
                  <w:szCs w:val="22"/>
                  <w:lang w:val="en-US" w:eastAsia="nl-NL"/>
                </w:rPr>
              </w:rPrChange>
            </w:rPr>
          </w:pPr>
          <w:r w:rsidRPr="00D6070F">
            <w:rPr>
              <w:rFonts w:ascii="Arial" w:hAnsi="Arial" w:cs="Arial"/>
              <w:lang w:val="en-US"/>
              <w:rPrChange w:id="5" w:author="startklaar" w:date="2016-09-26T10:50:00Z">
                <w:rPr>
                  <w:lang w:val="en-US"/>
                </w:rPr>
              </w:rPrChange>
            </w:rPr>
            <w:fldChar w:fldCharType="begin"/>
          </w:r>
          <w:r w:rsidRPr="00D6070F">
            <w:rPr>
              <w:rFonts w:ascii="Arial" w:hAnsi="Arial" w:cs="Arial"/>
              <w:lang w:val="en-US"/>
              <w:rPrChange w:id="6" w:author="startklaar" w:date="2016-09-26T10:50:00Z">
                <w:rPr>
                  <w:lang w:val="en-US"/>
                </w:rPr>
              </w:rPrChange>
            </w:rPr>
            <w:instrText xml:space="preserve"> TOC \o "1-3" \h \z \u </w:instrText>
          </w:r>
          <w:r w:rsidRPr="00D6070F">
            <w:rPr>
              <w:rFonts w:ascii="Arial" w:hAnsi="Arial" w:cs="Arial"/>
              <w:lang w:val="en-US"/>
              <w:rPrChange w:id="7" w:author="startklaar" w:date="2016-09-26T10:50:00Z">
                <w:rPr>
                  <w:rFonts w:eastAsiaTheme="minorHAnsi"/>
                  <w:b/>
                  <w:bCs/>
                  <w:noProof/>
                  <w:sz w:val="22"/>
                  <w:szCs w:val="22"/>
                  <w:lang w:val="en-US"/>
                </w:rPr>
              </w:rPrChange>
            </w:rPr>
            <w:fldChar w:fldCharType="separate"/>
          </w:r>
          <w:r w:rsidR="00081262" w:rsidRPr="00D6070F">
            <w:rPr>
              <w:rFonts w:ascii="Arial" w:hAnsi="Arial" w:cs="Arial"/>
              <w:rPrChange w:id="8" w:author="startklaar" w:date="2016-09-26T10:50:00Z">
                <w:rPr/>
              </w:rPrChange>
            </w:rPr>
            <w:fldChar w:fldCharType="begin"/>
          </w:r>
          <w:r w:rsidR="00081262" w:rsidRPr="00D6070F">
            <w:rPr>
              <w:rFonts w:ascii="Arial" w:hAnsi="Arial" w:cs="Arial"/>
              <w:rPrChange w:id="9" w:author="startklaar" w:date="2016-09-26T10:50:00Z">
                <w:rPr/>
              </w:rPrChange>
            </w:rPr>
            <w:instrText xml:space="preserve"> HYPERLINK \l "_Toc431205615" </w:instrText>
          </w:r>
          <w:r w:rsidR="00081262" w:rsidRPr="00D6070F">
            <w:rPr>
              <w:rFonts w:ascii="Arial" w:hAnsi="Arial" w:cs="Arial"/>
              <w:rPrChange w:id="10" w:author="startklaar" w:date="2016-09-26T10:50:00Z">
                <w:rPr>
                  <w:noProof/>
                  <w:lang w:val="en-US"/>
                </w:rPr>
              </w:rPrChange>
            </w:rPr>
            <w:fldChar w:fldCharType="separate"/>
          </w:r>
          <w:r w:rsidRPr="00D6070F">
            <w:rPr>
              <w:rStyle w:val="Lienhypertexte"/>
              <w:rFonts w:ascii="Arial" w:hAnsi="Arial" w:cs="Arial"/>
              <w:noProof/>
              <w:lang w:val="en-US"/>
              <w:rPrChange w:id="11" w:author="startklaar" w:date="2016-09-26T10:50:00Z">
                <w:rPr>
                  <w:rStyle w:val="Lienhypertexte"/>
                  <w:noProof/>
                  <w:lang w:val="en-US"/>
                </w:rPr>
              </w:rPrChange>
            </w:rPr>
            <w:t>Revision History</w:t>
          </w:r>
          <w:r w:rsidRPr="00D6070F">
            <w:rPr>
              <w:rFonts w:ascii="Arial" w:hAnsi="Arial" w:cs="Arial"/>
              <w:noProof/>
              <w:webHidden/>
              <w:lang w:val="en-US"/>
              <w:rPrChange w:id="12" w:author="startklaar" w:date="2016-09-26T10:50:00Z">
                <w:rPr>
                  <w:noProof/>
                  <w:webHidden/>
                  <w:lang w:val="en-US"/>
                </w:rPr>
              </w:rPrChange>
            </w:rPr>
            <w:tab/>
          </w:r>
          <w:r w:rsidRPr="00D6070F">
            <w:rPr>
              <w:rFonts w:ascii="Arial" w:hAnsi="Arial" w:cs="Arial"/>
              <w:noProof/>
              <w:webHidden/>
              <w:lang w:val="en-US"/>
              <w:rPrChange w:id="13" w:author="startklaar" w:date="2016-09-26T10:50:00Z">
                <w:rPr>
                  <w:noProof/>
                  <w:webHidden/>
                  <w:lang w:val="en-US"/>
                </w:rPr>
              </w:rPrChange>
            </w:rPr>
            <w:fldChar w:fldCharType="begin"/>
          </w:r>
          <w:r w:rsidRPr="00D6070F">
            <w:rPr>
              <w:rFonts w:ascii="Arial" w:hAnsi="Arial" w:cs="Arial"/>
              <w:noProof/>
              <w:webHidden/>
              <w:lang w:val="en-US"/>
              <w:rPrChange w:id="14" w:author="startklaar" w:date="2016-09-26T10:50:00Z">
                <w:rPr>
                  <w:noProof/>
                  <w:webHidden/>
                  <w:lang w:val="en-US"/>
                </w:rPr>
              </w:rPrChange>
            </w:rPr>
            <w:instrText xml:space="preserve"> PAGEREF _Toc431205615 \h </w:instrText>
          </w:r>
          <w:r w:rsidRPr="00D6070F">
            <w:rPr>
              <w:rFonts w:ascii="Arial" w:hAnsi="Arial" w:cs="Arial"/>
              <w:noProof/>
              <w:webHidden/>
              <w:lang w:val="en-US"/>
              <w:rPrChange w:id="15" w:author="startklaar" w:date="2016-09-26T10:50:00Z">
                <w:rPr>
                  <w:rFonts w:ascii="Arial" w:hAnsi="Arial" w:cs="Arial"/>
                  <w:noProof/>
                  <w:webHidden/>
                  <w:lang w:val="en-US"/>
                </w:rPr>
              </w:rPrChange>
            </w:rPr>
          </w:r>
          <w:r w:rsidRPr="00D6070F">
            <w:rPr>
              <w:rFonts w:ascii="Arial" w:hAnsi="Arial" w:cs="Arial"/>
              <w:noProof/>
              <w:webHidden/>
              <w:lang w:val="en-US"/>
              <w:rPrChange w:id="16" w:author="startklaar" w:date="2016-09-26T10:50:00Z">
                <w:rPr>
                  <w:noProof/>
                  <w:webHidden/>
                  <w:lang w:val="en-US"/>
                </w:rPr>
              </w:rPrChange>
            </w:rPr>
            <w:fldChar w:fldCharType="separate"/>
          </w:r>
          <w:r w:rsidRPr="00D6070F">
            <w:rPr>
              <w:rFonts w:ascii="Arial" w:hAnsi="Arial" w:cs="Arial"/>
              <w:noProof/>
              <w:webHidden/>
              <w:lang w:val="en-US"/>
              <w:rPrChange w:id="17" w:author="startklaar" w:date="2016-09-26T10:50:00Z">
                <w:rPr>
                  <w:noProof/>
                  <w:webHidden/>
                  <w:lang w:val="en-US"/>
                </w:rPr>
              </w:rPrChange>
            </w:rPr>
            <w:t>2</w:t>
          </w:r>
          <w:r w:rsidRPr="00D6070F">
            <w:rPr>
              <w:rFonts w:ascii="Arial" w:hAnsi="Arial" w:cs="Arial"/>
              <w:noProof/>
              <w:webHidden/>
              <w:lang w:val="en-US"/>
              <w:rPrChange w:id="18" w:author="startklaar" w:date="2016-09-26T10:50:00Z">
                <w:rPr>
                  <w:noProof/>
                  <w:webHidden/>
                  <w:lang w:val="en-US"/>
                </w:rPr>
              </w:rPrChange>
            </w:rPr>
            <w:fldChar w:fldCharType="end"/>
          </w:r>
          <w:r w:rsidR="00081262" w:rsidRPr="00D6070F">
            <w:rPr>
              <w:rFonts w:ascii="Arial" w:hAnsi="Arial" w:cs="Arial"/>
              <w:noProof/>
              <w:lang w:val="en-US"/>
              <w:rPrChange w:id="19"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20" w:author="startklaar" w:date="2016-09-26T10:50:00Z">
                <w:rPr>
                  <w:noProof/>
                  <w:sz w:val="22"/>
                  <w:szCs w:val="22"/>
                  <w:lang w:val="en-US" w:eastAsia="nl-NL"/>
                </w:rPr>
              </w:rPrChange>
            </w:rPr>
          </w:pPr>
          <w:r w:rsidRPr="00D6070F">
            <w:rPr>
              <w:rFonts w:ascii="Arial" w:hAnsi="Arial" w:cs="Arial"/>
              <w:rPrChange w:id="21" w:author="startklaar" w:date="2016-09-26T10:50:00Z">
                <w:rPr/>
              </w:rPrChange>
            </w:rPr>
            <w:fldChar w:fldCharType="begin"/>
          </w:r>
          <w:r w:rsidRPr="00D6070F">
            <w:rPr>
              <w:rFonts w:ascii="Arial" w:hAnsi="Arial" w:cs="Arial"/>
              <w:rPrChange w:id="22" w:author="startklaar" w:date="2016-09-26T10:50:00Z">
                <w:rPr/>
              </w:rPrChange>
            </w:rPr>
            <w:instrText xml:space="preserve"> HYPERLINK \l "_Toc431205616" </w:instrText>
          </w:r>
          <w:r w:rsidRPr="00D6070F">
            <w:rPr>
              <w:rFonts w:ascii="Arial" w:hAnsi="Arial" w:cs="Arial"/>
              <w:rPrChange w:id="23" w:author="startklaar" w:date="2016-09-26T10:50:00Z">
                <w:rPr>
                  <w:noProof/>
                  <w:lang w:val="en-US"/>
                </w:rPr>
              </w:rPrChange>
            </w:rPr>
            <w:fldChar w:fldCharType="separate"/>
          </w:r>
          <w:r w:rsidR="0035002F" w:rsidRPr="00D6070F">
            <w:rPr>
              <w:rStyle w:val="Lienhypertexte"/>
              <w:rFonts w:ascii="Arial" w:hAnsi="Arial" w:cs="Arial"/>
              <w:noProof/>
              <w:lang w:val="en-US"/>
              <w:rPrChange w:id="24" w:author="startklaar" w:date="2016-09-26T10:50:00Z">
                <w:rPr>
                  <w:rStyle w:val="Lienhypertexte"/>
                  <w:noProof/>
                  <w:lang w:val="en-US"/>
                </w:rPr>
              </w:rPrChange>
            </w:rPr>
            <w:t>1. Backgrounds</w:t>
          </w:r>
          <w:r w:rsidR="0035002F" w:rsidRPr="00D6070F">
            <w:rPr>
              <w:rFonts w:ascii="Arial" w:hAnsi="Arial" w:cs="Arial"/>
              <w:noProof/>
              <w:webHidden/>
              <w:lang w:val="en-US"/>
              <w:rPrChange w:id="25" w:author="startklaar" w:date="2016-09-26T10:50:00Z">
                <w:rPr>
                  <w:noProof/>
                  <w:webHidden/>
                  <w:lang w:val="en-US"/>
                </w:rPr>
              </w:rPrChange>
            </w:rPr>
            <w:tab/>
          </w:r>
          <w:r w:rsidR="0035002F" w:rsidRPr="00D6070F">
            <w:rPr>
              <w:rFonts w:ascii="Arial" w:hAnsi="Arial" w:cs="Arial"/>
              <w:noProof/>
              <w:webHidden/>
              <w:lang w:val="en-US"/>
              <w:rPrChange w:id="26" w:author="startklaar" w:date="2016-09-26T10:50:00Z">
                <w:rPr>
                  <w:noProof/>
                  <w:webHidden/>
                  <w:lang w:val="en-US"/>
                </w:rPr>
              </w:rPrChange>
            </w:rPr>
            <w:fldChar w:fldCharType="begin"/>
          </w:r>
          <w:r w:rsidR="0035002F" w:rsidRPr="00D6070F">
            <w:rPr>
              <w:rFonts w:ascii="Arial" w:hAnsi="Arial" w:cs="Arial"/>
              <w:noProof/>
              <w:webHidden/>
              <w:lang w:val="en-US"/>
              <w:rPrChange w:id="27" w:author="startklaar" w:date="2016-09-26T10:50:00Z">
                <w:rPr>
                  <w:noProof/>
                  <w:webHidden/>
                  <w:lang w:val="en-US"/>
                </w:rPr>
              </w:rPrChange>
            </w:rPr>
            <w:instrText xml:space="preserve"> PAGEREF _Toc431205616 \h </w:instrText>
          </w:r>
          <w:r w:rsidR="0035002F" w:rsidRPr="00D6070F">
            <w:rPr>
              <w:rFonts w:ascii="Arial" w:hAnsi="Arial" w:cs="Arial"/>
              <w:noProof/>
              <w:webHidden/>
              <w:lang w:val="en-US"/>
              <w:rPrChange w:id="28" w:author="startklaar" w:date="2016-09-26T10:50:00Z">
                <w:rPr>
                  <w:rFonts w:ascii="Arial" w:hAnsi="Arial" w:cs="Arial"/>
                  <w:noProof/>
                  <w:webHidden/>
                  <w:lang w:val="en-US"/>
                </w:rPr>
              </w:rPrChange>
            </w:rPr>
          </w:r>
          <w:r w:rsidR="0035002F" w:rsidRPr="00D6070F">
            <w:rPr>
              <w:rFonts w:ascii="Arial" w:hAnsi="Arial" w:cs="Arial"/>
              <w:noProof/>
              <w:webHidden/>
              <w:lang w:val="en-US"/>
              <w:rPrChange w:id="29" w:author="startklaar" w:date="2016-09-26T10:50:00Z">
                <w:rPr>
                  <w:noProof/>
                  <w:webHidden/>
                  <w:lang w:val="en-US"/>
                </w:rPr>
              </w:rPrChange>
            </w:rPr>
            <w:fldChar w:fldCharType="separate"/>
          </w:r>
          <w:r w:rsidR="0035002F" w:rsidRPr="00D6070F">
            <w:rPr>
              <w:rFonts w:ascii="Arial" w:hAnsi="Arial" w:cs="Arial"/>
              <w:noProof/>
              <w:webHidden/>
              <w:lang w:val="en-US"/>
              <w:rPrChange w:id="30" w:author="startklaar" w:date="2016-09-26T10:50:00Z">
                <w:rPr>
                  <w:noProof/>
                  <w:webHidden/>
                  <w:lang w:val="en-US"/>
                </w:rPr>
              </w:rPrChange>
            </w:rPr>
            <w:t>3</w:t>
          </w:r>
          <w:r w:rsidR="0035002F" w:rsidRPr="00D6070F">
            <w:rPr>
              <w:rFonts w:ascii="Arial" w:hAnsi="Arial" w:cs="Arial"/>
              <w:noProof/>
              <w:webHidden/>
              <w:lang w:val="en-US"/>
              <w:rPrChange w:id="31" w:author="startklaar" w:date="2016-09-26T10:50:00Z">
                <w:rPr>
                  <w:noProof/>
                  <w:webHidden/>
                  <w:lang w:val="en-US"/>
                </w:rPr>
              </w:rPrChange>
            </w:rPr>
            <w:fldChar w:fldCharType="end"/>
          </w:r>
          <w:r w:rsidRPr="00D6070F">
            <w:rPr>
              <w:rFonts w:ascii="Arial" w:hAnsi="Arial" w:cs="Arial"/>
              <w:noProof/>
              <w:lang w:val="en-US"/>
              <w:rPrChange w:id="32"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33" w:author="startklaar" w:date="2016-09-26T10:50:00Z">
                <w:rPr>
                  <w:noProof/>
                  <w:sz w:val="22"/>
                  <w:szCs w:val="22"/>
                  <w:lang w:val="en-US" w:eastAsia="nl-NL"/>
                </w:rPr>
              </w:rPrChange>
            </w:rPr>
          </w:pPr>
          <w:r w:rsidRPr="00D6070F">
            <w:rPr>
              <w:rFonts w:ascii="Arial" w:hAnsi="Arial" w:cs="Arial"/>
              <w:rPrChange w:id="34" w:author="startklaar" w:date="2016-09-26T10:50:00Z">
                <w:rPr/>
              </w:rPrChange>
            </w:rPr>
            <w:fldChar w:fldCharType="begin"/>
          </w:r>
          <w:r w:rsidRPr="00D6070F">
            <w:rPr>
              <w:rFonts w:ascii="Arial" w:hAnsi="Arial" w:cs="Arial"/>
              <w:rPrChange w:id="35" w:author="startklaar" w:date="2016-09-26T10:50:00Z">
                <w:rPr/>
              </w:rPrChange>
            </w:rPr>
            <w:instrText xml:space="preserve"> HYPERLINK \l "_Toc431205617" </w:instrText>
          </w:r>
          <w:r w:rsidRPr="00D6070F">
            <w:rPr>
              <w:rFonts w:ascii="Arial" w:hAnsi="Arial" w:cs="Arial"/>
              <w:rPrChange w:id="36" w:author="startklaar" w:date="2016-09-26T10:50:00Z">
                <w:rPr>
                  <w:noProof/>
                  <w:lang w:val="en-US"/>
                </w:rPr>
              </w:rPrChange>
            </w:rPr>
            <w:fldChar w:fldCharType="separate"/>
          </w:r>
          <w:r w:rsidR="0035002F" w:rsidRPr="00D6070F">
            <w:rPr>
              <w:rStyle w:val="Lienhypertexte"/>
              <w:rFonts w:ascii="Arial" w:hAnsi="Arial" w:cs="Arial"/>
              <w:noProof/>
              <w:lang w:val="en-US"/>
              <w:rPrChange w:id="37" w:author="startklaar" w:date="2016-09-26T10:50:00Z">
                <w:rPr>
                  <w:rStyle w:val="Lienhypertexte"/>
                  <w:noProof/>
                  <w:lang w:val="en-US"/>
                </w:rPr>
              </w:rPrChange>
            </w:rPr>
            <w:t>2. Project Assignment</w:t>
          </w:r>
          <w:r w:rsidR="0035002F" w:rsidRPr="00D6070F">
            <w:rPr>
              <w:rFonts w:ascii="Arial" w:hAnsi="Arial" w:cs="Arial"/>
              <w:noProof/>
              <w:webHidden/>
              <w:lang w:val="en-US"/>
              <w:rPrChange w:id="38" w:author="startklaar" w:date="2016-09-26T10:50:00Z">
                <w:rPr>
                  <w:noProof/>
                  <w:webHidden/>
                  <w:lang w:val="en-US"/>
                </w:rPr>
              </w:rPrChange>
            </w:rPr>
            <w:tab/>
          </w:r>
          <w:r w:rsidR="0035002F" w:rsidRPr="00D6070F">
            <w:rPr>
              <w:rFonts w:ascii="Arial" w:hAnsi="Arial" w:cs="Arial"/>
              <w:noProof/>
              <w:webHidden/>
              <w:lang w:val="en-US"/>
              <w:rPrChange w:id="39" w:author="startklaar" w:date="2016-09-26T10:50:00Z">
                <w:rPr>
                  <w:noProof/>
                  <w:webHidden/>
                  <w:lang w:val="en-US"/>
                </w:rPr>
              </w:rPrChange>
            </w:rPr>
            <w:fldChar w:fldCharType="begin"/>
          </w:r>
          <w:r w:rsidR="0035002F" w:rsidRPr="00D6070F">
            <w:rPr>
              <w:rFonts w:ascii="Arial" w:hAnsi="Arial" w:cs="Arial"/>
              <w:noProof/>
              <w:webHidden/>
              <w:lang w:val="en-US"/>
              <w:rPrChange w:id="40" w:author="startklaar" w:date="2016-09-26T10:50:00Z">
                <w:rPr>
                  <w:noProof/>
                  <w:webHidden/>
                  <w:lang w:val="en-US"/>
                </w:rPr>
              </w:rPrChange>
            </w:rPr>
            <w:instrText xml:space="preserve"> PAGEREF _Toc431205617 \h </w:instrText>
          </w:r>
          <w:r w:rsidR="0035002F" w:rsidRPr="00D6070F">
            <w:rPr>
              <w:rFonts w:ascii="Arial" w:hAnsi="Arial" w:cs="Arial"/>
              <w:noProof/>
              <w:webHidden/>
              <w:lang w:val="en-US"/>
              <w:rPrChange w:id="41" w:author="startklaar" w:date="2016-09-26T10:50:00Z">
                <w:rPr>
                  <w:rFonts w:ascii="Arial" w:hAnsi="Arial" w:cs="Arial"/>
                  <w:noProof/>
                  <w:webHidden/>
                  <w:lang w:val="en-US"/>
                </w:rPr>
              </w:rPrChange>
            </w:rPr>
          </w:r>
          <w:r w:rsidR="0035002F" w:rsidRPr="00D6070F">
            <w:rPr>
              <w:rFonts w:ascii="Arial" w:hAnsi="Arial" w:cs="Arial"/>
              <w:noProof/>
              <w:webHidden/>
              <w:lang w:val="en-US"/>
              <w:rPrChange w:id="42" w:author="startklaar" w:date="2016-09-26T10:50:00Z">
                <w:rPr>
                  <w:noProof/>
                  <w:webHidden/>
                  <w:lang w:val="en-US"/>
                </w:rPr>
              </w:rPrChange>
            </w:rPr>
            <w:fldChar w:fldCharType="separate"/>
          </w:r>
          <w:r w:rsidR="0035002F" w:rsidRPr="00D6070F">
            <w:rPr>
              <w:rFonts w:ascii="Arial" w:hAnsi="Arial" w:cs="Arial"/>
              <w:noProof/>
              <w:webHidden/>
              <w:lang w:val="en-US"/>
              <w:rPrChange w:id="43" w:author="startklaar" w:date="2016-09-26T10:50:00Z">
                <w:rPr>
                  <w:noProof/>
                  <w:webHidden/>
                  <w:lang w:val="en-US"/>
                </w:rPr>
              </w:rPrChange>
            </w:rPr>
            <w:t>4</w:t>
          </w:r>
          <w:r w:rsidR="0035002F" w:rsidRPr="00D6070F">
            <w:rPr>
              <w:rFonts w:ascii="Arial" w:hAnsi="Arial" w:cs="Arial"/>
              <w:noProof/>
              <w:webHidden/>
              <w:lang w:val="en-US"/>
              <w:rPrChange w:id="44" w:author="startklaar" w:date="2016-09-26T10:50:00Z">
                <w:rPr>
                  <w:noProof/>
                  <w:webHidden/>
                  <w:lang w:val="en-US"/>
                </w:rPr>
              </w:rPrChange>
            </w:rPr>
            <w:fldChar w:fldCharType="end"/>
          </w:r>
          <w:r w:rsidRPr="00D6070F">
            <w:rPr>
              <w:rFonts w:ascii="Arial" w:hAnsi="Arial" w:cs="Arial"/>
              <w:noProof/>
              <w:lang w:val="en-US"/>
              <w:rPrChange w:id="45"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46" w:author="startklaar" w:date="2016-09-26T10:50:00Z">
                <w:rPr>
                  <w:noProof/>
                  <w:sz w:val="22"/>
                  <w:szCs w:val="22"/>
                  <w:lang w:val="en-US" w:eastAsia="nl-NL"/>
                </w:rPr>
              </w:rPrChange>
            </w:rPr>
          </w:pPr>
          <w:r w:rsidRPr="00D6070F">
            <w:rPr>
              <w:rFonts w:ascii="Arial" w:hAnsi="Arial" w:cs="Arial"/>
              <w:rPrChange w:id="47" w:author="startklaar" w:date="2016-09-26T10:50:00Z">
                <w:rPr/>
              </w:rPrChange>
            </w:rPr>
            <w:fldChar w:fldCharType="begin"/>
          </w:r>
          <w:r w:rsidRPr="00D6070F">
            <w:rPr>
              <w:rFonts w:ascii="Arial" w:hAnsi="Arial" w:cs="Arial"/>
              <w:rPrChange w:id="48" w:author="startklaar" w:date="2016-09-26T10:50:00Z">
                <w:rPr/>
              </w:rPrChange>
            </w:rPr>
            <w:instrText xml:space="preserve"> HYPERLINK \l "_Toc431205618" </w:instrText>
          </w:r>
          <w:r w:rsidRPr="00D6070F">
            <w:rPr>
              <w:rFonts w:ascii="Arial" w:hAnsi="Arial" w:cs="Arial"/>
              <w:rPrChange w:id="49" w:author="startklaar" w:date="2016-09-26T10:50:00Z">
                <w:rPr>
                  <w:noProof/>
                  <w:lang w:val="en-US"/>
                </w:rPr>
              </w:rPrChange>
            </w:rPr>
            <w:fldChar w:fldCharType="separate"/>
          </w:r>
          <w:r w:rsidR="0035002F" w:rsidRPr="00D6070F">
            <w:rPr>
              <w:rStyle w:val="Lienhypertexte"/>
              <w:rFonts w:ascii="Arial" w:hAnsi="Arial" w:cs="Arial"/>
              <w:noProof/>
              <w:lang w:val="en-US"/>
              <w:rPrChange w:id="50" w:author="startklaar" w:date="2016-09-26T10:50:00Z">
                <w:rPr>
                  <w:rStyle w:val="Lienhypertexte"/>
                  <w:noProof/>
                  <w:lang w:val="en-US"/>
                </w:rPr>
              </w:rPrChange>
            </w:rPr>
            <w:t>3. Project Activities</w:t>
          </w:r>
          <w:r w:rsidR="0035002F" w:rsidRPr="00D6070F">
            <w:rPr>
              <w:rFonts w:ascii="Arial" w:hAnsi="Arial" w:cs="Arial"/>
              <w:noProof/>
              <w:webHidden/>
              <w:lang w:val="en-US"/>
              <w:rPrChange w:id="51" w:author="startklaar" w:date="2016-09-26T10:50:00Z">
                <w:rPr>
                  <w:noProof/>
                  <w:webHidden/>
                  <w:lang w:val="en-US"/>
                </w:rPr>
              </w:rPrChange>
            </w:rPr>
            <w:tab/>
          </w:r>
          <w:r w:rsidR="0035002F" w:rsidRPr="00D6070F">
            <w:rPr>
              <w:rFonts w:ascii="Arial" w:hAnsi="Arial" w:cs="Arial"/>
              <w:noProof/>
              <w:webHidden/>
              <w:lang w:val="en-US"/>
              <w:rPrChange w:id="52" w:author="startklaar" w:date="2016-09-26T10:50:00Z">
                <w:rPr>
                  <w:noProof/>
                  <w:webHidden/>
                  <w:lang w:val="en-US"/>
                </w:rPr>
              </w:rPrChange>
            </w:rPr>
            <w:fldChar w:fldCharType="begin"/>
          </w:r>
          <w:r w:rsidR="0035002F" w:rsidRPr="00D6070F">
            <w:rPr>
              <w:rFonts w:ascii="Arial" w:hAnsi="Arial" w:cs="Arial"/>
              <w:noProof/>
              <w:webHidden/>
              <w:lang w:val="en-US"/>
              <w:rPrChange w:id="53" w:author="startklaar" w:date="2016-09-26T10:50:00Z">
                <w:rPr>
                  <w:noProof/>
                  <w:webHidden/>
                  <w:lang w:val="en-US"/>
                </w:rPr>
              </w:rPrChange>
            </w:rPr>
            <w:instrText xml:space="preserve"> PAGEREF _Toc431205618 \h </w:instrText>
          </w:r>
          <w:r w:rsidR="0035002F" w:rsidRPr="00D6070F">
            <w:rPr>
              <w:rFonts w:ascii="Arial" w:hAnsi="Arial" w:cs="Arial"/>
              <w:noProof/>
              <w:webHidden/>
              <w:lang w:val="en-US"/>
              <w:rPrChange w:id="54" w:author="startklaar" w:date="2016-09-26T10:50:00Z">
                <w:rPr>
                  <w:rFonts w:ascii="Arial" w:hAnsi="Arial" w:cs="Arial"/>
                  <w:noProof/>
                  <w:webHidden/>
                  <w:lang w:val="en-US"/>
                </w:rPr>
              </w:rPrChange>
            </w:rPr>
          </w:r>
          <w:r w:rsidR="0035002F" w:rsidRPr="00D6070F">
            <w:rPr>
              <w:rFonts w:ascii="Arial" w:hAnsi="Arial" w:cs="Arial"/>
              <w:noProof/>
              <w:webHidden/>
              <w:lang w:val="en-US"/>
              <w:rPrChange w:id="55" w:author="startklaar" w:date="2016-09-26T10:50:00Z">
                <w:rPr>
                  <w:noProof/>
                  <w:webHidden/>
                  <w:lang w:val="en-US"/>
                </w:rPr>
              </w:rPrChange>
            </w:rPr>
            <w:fldChar w:fldCharType="separate"/>
          </w:r>
          <w:r w:rsidR="0035002F" w:rsidRPr="00D6070F">
            <w:rPr>
              <w:rFonts w:ascii="Arial" w:hAnsi="Arial" w:cs="Arial"/>
              <w:noProof/>
              <w:webHidden/>
              <w:lang w:val="en-US"/>
              <w:rPrChange w:id="56" w:author="startklaar" w:date="2016-09-26T10:50:00Z">
                <w:rPr>
                  <w:noProof/>
                  <w:webHidden/>
                  <w:lang w:val="en-US"/>
                </w:rPr>
              </w:rPrChange>
            </w:rPr>
            <w:t>5</w:t>
          </w:r>
          <w:r w:rsidR="0035002F" w:rsidRPr="00D6070F">
            <w:rPr>
              <w:rFonts w:ascii="Arial" w:hAnsi="Arial" w:cs="Arial"/>
              <w:noProof/>
              <w:webHidden/>
              <w:lang w:val="en-US"/>
              <w:rPrChange w:id="57" w:author="startklaar" w:date="2016-09-26T10:50:00Z">
                <w:rPr>
                  <w:noProof/>
                  <w:webHidden/>
                  <w:lang w:val="en-US"/>
                </w:rPr>
              </w:rPrChange>
            </w:rPr>
            <w:fldChar w:fldCharType="end"/>
          </w:r>
          <w:r w:rsidRPr="00D6070F">
            <w:rPr>
              <w:rFonts w:ascii="Arial" w:hAnsi="Arial" w:cs="Arial"/>
              <w:noProof/>
              <w:lang w:val="en-US"/>
              <w:rPrChange w:id="58"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59" w:author="startklaar" w:date="2016-09-26T10:50:00Z">
                <w:rPr>
                  <w:noProof/>
                  <w:sz w:val="22"/>
                  <w:szCs w:val="22"/>
                  <w:lang w:val="en-US" w:eastAsia="nl-NL"/>
                </w:rPr>
              </w:rPrChange>
            </w:rPr>
          </w:pPr>
          <w:r w:rsidRPr="00D6070F">
            <w:rPr>
              <w:rFonts w:ascii="Arial" w:hAnsi="Arial" w:cs="Arial"/>
              <w:rPrChange w:id="60" w:author="startklaar" w:date="2016-09-26T10:50:00Z">
                <w:rPr/>
              </w:rPrChange>
            </w:rPr>
            <w:fldChar w:fldCharType="begin"/>
          </w:r>
          <w:r w:rsidRPr="00D6070F">
            <w:rPr>
              <w:rFonts w:ascii="Arial" w:hAnsi="Arial" w:cs="Arial"/>
              <w:rPrChange w:id="61" w:author="startklaar" w:date="2016-09-26T10:50:00Z">
                <w:rPr/>
              </w:rPrChange>
            </w:rPr>
            <w:instrText xml:space="preserve"> HYPERLINK \l "_Toc431205619" </w:instrText>
          </w:r>
          <w:r w:rsidRPr="00D6070F">
            <w:rPr>
              <w:rFonts w:ascii="Arial" w:hAnsi="Arial" w:cs="Arial"/>
              <w:rPrChange w:id="62" w:author="startklaar" w:date="2016-09-26T10:50:00Z">
                <w:rPr>
                  <w:noProof/>
                  <w:lang w:val="en-US"/>
                </w:rPr>
              </w:rPrChange>
            </w:rPr>
            <w:fldChar w:fldCharType="separate"/>
          </w:r>
          <w:r w:rsidR="0035002F" w:rsidRPr="00D6070F">
            <w:rPr>
              <w:rStyle w:val="Lienhypertexte"/>
              <w:rFonts w:ascii="Arial" w:hAnsi="Arial" w:cs="Arial"/>
              <w:noProof/>
              <w:lang w:val="en-US"/>
              <w:rPrChange w:id="63" w:author="startklaar" w:date="2016-09-26T10:50:00Z">
                <w:rPr>
                  <w:rStyle w:val="Lienhypertexte"/>
                  <w:noProof/>
                  <w:lang w:val="en-US"/>
                </w:rPr>
              </w:rPrChange>
            </w:rPr>
            <w:t>4. Project Borders</w:t>
          </w:r>
          <w:r w:rsidR="0035002F" w:rsidRPr="00D6070F">
            <w:rPr>
              <w:rFonts w:ascii="Arial" w:hAnsi="Arial" w:cs="Arial"/>
              <w:noProof/>
              <w:webHidden/>
              <w:lang w:val="en-US"/>
              <w:rPrChange w:id="64" w:author="startklaar" w:date="2016-09-26T10:50:00Z">
                <w:rPr>
                  <w:noProof/>
                  <w:webHidden/>
                  <w:lang w:val="en-US"/>
                </w:rPr>
              </w:rPrChange>
            </w:rPr>
            <w:tab/>
          </w:r>
          <w:r w:rsidR="0035002F" w:rsidRPr="00D6070F">
            <w:rPr>
              <w:rFonts w:ascii="Arial" w:hAnsi="Arial" w:cs="Arial"/>
              <w:noProof/>
              <w:webHidden/>
              <w:lang w:val="en-US"/>
              <w:rPrChange w:id="65" w:author="startklaar" w:date="2016-09-26T10:50:00Z">
                <w:rPr>
                  <w:noProof/>
                  <w:webHidden/>
                  <w:lang w:val="en-US"/>
                </w:rPr>
              </w:rPrChange>
            </w:rPr>
            <w:fldChar w:fldCharType="begin"/>
          </w:r>
          <w:r w:rsidR="0035002F" w:rsidRPr="00D6070F">
            <w:rPr>
              <w:rFonts w:ascii="Arial" w:hAnsi="Arial" w:cs="Arial"/>
              <w:noProof/>
              <w:webHidden/>
              <w:lang w:val="en-US"/>
              <w:rPrChange w:id="66" w:author="startklaar" w:date="2016-09-26T10:50:00Z">
                <w:rPr>
                  <w:noProof/>
                  <w:webHidden/>
                  <w:lang w:val="en-US"/>
                </w:rPr>
              </w:rPrChange>
            </w:rPr>
            <w:instrText xml:space="preserve"> PAGEREF _Toc431205619 \h </w:instrText>
          </w:r>
          <w:r w:rsidR="0035002F" w:rsidRPr="00D6070F">
            <w:rPr>
              <w:rFonts w:ascii="Arial" w:hAnsi="Arial" w:cs="Arial"/>
              <w:noProof/>
              <w:webHidden/>
              <w:lang w:val="en-US"/>
              <w:rPrChange w:id="67" w:author="startklaar" w:date="2016-09-26T10:50:00Z">
                <w:rPr>
                  <w:rFonts w:ascii="Arial" w:hAnsi="Arial" w:cs="Arial"/>
                  <w:noProof/>
                  <w:webHidden/>
                  <w:lang w:val="en-US"/>
                </w:rPr>
              </w:rPrChange>
            </w:rPr>
          </w:r>
          <w:r w:rsidR="0035002F" w:rsidRPr="00D6070F">
            <w:rPr>
              <w:rFonts w:ascii="Arial" w:hAnsi="Arial" w:cs="Arial"/>
              <w:noProof/>
              <w:webHidden/>
              <w:lang w:val="en-US"/>
              <w:rPrChange w:id="68" w:author="startklaar" w:date="2016-09-26T10:50:00Z">
                <w:rPr>
                  <w:noProof/>
                  <w:webHidden/>
                  <w:lang w:val="en-US"/>
                </w:rPr>
              </w:rPrChange>
            </w:rPr>
            <w:fldChar w:fldCharType="separate"/>
          </w:r>
          <w:r w:rsidR="0035002F" w:rsidRPr="00D6070F">
            <w:rPr>
              <w:rFonts w:ascii="Arial" w:hAnsi="Arial" w:cs="Arial"/>
              <w:noProof/>
              <w:webHidden/>
              <w:lang w:val="en-US"/>
              <w:rPrChange w:id="69" w:author="startklaar" w:date="2016-09-26T10:50:00Z">
                <w:rPr>
                  <w:noProof/>
                  <w:webHidden/>
                  <w:lang w:val="en-US"/>
                </w:rPr>
              </w:rPrChange>
            </w:rPr>
            <w:t>6</w:t>
          </w:r>
          <w:r w:rsidR="0035002F" w:rsidRPr="00D6070F">
            <w:rPr>
              <w:rFonts w:ascii="Arial" w:hAnsi="Arial" w:cs="Arial"/>
              <w:noProof/>
              <w:webHidden/>
              <w:lang w:val="en-US"/>
              <w:rPrChange w:id="70" w:author="startklaar" w:date="2016-09-26T10:50:00Z">
                <w:rPr>
                  <w:noProof/>
                  <w:webHidden/>
                  <w:lang w:val="en-US"/>
                </w:rPr>
              </w:rPrChange>
            </w:rPr>
            <w:fldChar w:fldCharType="end"/>
          </w:r>
          <w:r w:rsidRPr="00D6070F">
            <w:rPr>
              <w:rFonts w:ascii="Arial" w:hAnsi="Arial" w:cs="Arial"/>
              <w:noProof/>
              <w:lang w:val="en-US"/>
              <w:rPrChange w:id="71"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72" w:author="startklaar" w:date="2016-09-26T10:50:00Z">
                <w:rPr>
                  <w:noProof/>
                  <w:sz w:val="22"/>
                  <w:szCs w:val="22"/>
                  <w:lang w:val="en-US" w:eastAsia="nl-NL"/>
                </w:rPr>
              </w:rPrChange>
            </w:rPr>
          </w:pPr>
          <w:r w:rsidRPr="00D6070F">
            <w:rPr>
              <w:rFonts w:ascii="Arial" w:hAnsi="Arial" w:cs="Arial"/>
              <w:rPrChange w:id="73" w:author="startklaar" w:date="2016-09-26T10:50:00Z">
                <w:rPr/>
              </w:rPrChange>
            </w:rPr>
            <w:fldChar w:fldCharType="begin"/>
          </w:r>
          <w:r w:rsidRPr="00D6070F">
            <w:rPr>
              <w:rFonts w:ascii="Arial" w:hAnsi="Arial" w:cs="Arial"/>
              <w:rPrChange w:id="74" w:author="startklaar" w:date="2016-09-26T10:50:00Z">
                <w:rPr/>
              </w:rPrChange>
            </w:rPr>
            <w:instrText xml:space="preserve"> HYPERLINK \l "_Toc431205620" </w:instrText>
          </w:r>
          <w:r w:rsidRPr="00D6070F">
            <w:rPr>
              <w:rFonts w:ascii="Arial" w:hAnsi="Arial" w:cs="Arial"/>
              <w:rPrChange w:id="75" w:author="startklaar" w:date="2016-09-26T10:50:00Z">
                <w:rPr>
                  <w:noProof/>
                  <w:lang w:val="en-US"/>
                </w:rPr>
              </w:rPrChange>
            </w:rPr>
            <w:fldChar w:fldCharType="separate"/>
          </w:r>
          <w:r w:rsidR="0035002F" w:rsidRPr="00D6070F">
            <w:rPr>
              <w:rStyle w:val="Lienhypertexte"/>
              <w:rFonts w:ascii="Arial" w:hAnsi="Arial" w:cs="Arial"/>
              <w:noProof/>
              <w:lang w:val="en-US"/>
              <w:rPrChange w:id="76" w:author="startklaar" w:date="2016-09-26T10:50:00Z">
                <w:rPr>
                  <w:rStyle w:val="Lienhypertexte"/>
                  <w:noProof/>
                  <w:lang w:val="en-US"/>
                </w:rPr>
              </w:rPrChange>
            </w:rPr>
            <w:t>5. Products</w:t>
          </w:r>
          <w:r w:rsidR="0035002F" w:rsidRPr="00D6070F">
            <w:rPr>
              <w:rFonts w:ascii="Arial" w:hAnsi="Arial" w:cs="Arial"/>
              <w:noProof/>
              <w:webHidden/>
              <w:lang w:val="en-US"/>
              <w:rPrChange w:id="77" w:author="startklaar" w:date="2016-09-26T10:50:00Z">
                <w:rPr>
                  <w:noProof/>
                  <w:webHidden/>
                  <w:lang w:val="en-US"/>
                </w:rPr>
              </w:rPrChange>
            </w:rPr>
            <w:tab/>
          </w:r>
          <w:r w:rsidR="0035002F" w:rsidRPr="00D6070F">
            <w:rPr>
              <w:rFonts w:ascii="Arial" w:hAnsi="Arial" w:cs="Arial"/>
              <w:noProof/>
              <w:webHidden/>
              <w:lang w:val="en-US"/>
              <w:rPrChange w:id="78" w:author="startklaar" w:date="2016-09-26T10:50:00Z">
                <w:rPr>
                  <w:noProof/>
                  <w:webHidden/>
                  <w:lang w:val="en-US"/>
                </w:rPr>
              </w:rPrChange>
            </w:rPr>
            <w:fldChar w:fldCharType="begin"/>
          </w:r>
          <w:r w:rsidR="0035002F" w:rsidRPr="00D6070F">
            <w:rPr>
              <w:rFonts w:ascii="Arial" w:hAnsi="Arial" w:cs="Arial"/>
              <w:noProof/>
              <w:webHidden/>
              <w:lang w:val="en-US"/>
              <w:rPrChange w:id="79" w:author="startklaar" w:date="2016-09-26T10:50:00Z">
                <w:rPr>
                  <w:noProof/>
                  <w:webHidden/>
                  <w:lang w:val="en-US"/>
                </w:rPr>
              </w:rPrChange>
            </w:rPr>
            <w:instrText xml:space="preserve"> PAGEREF _Toc431205620 \h </w:instrText>
          </w:r>
          <w:r w:rsidR="0035002F" w:rsidRPr="00D6070F">
            <w:rPr>
              <w:rFonts w:ascii="Arial" w:hAnsi="Arial" w:cs="Arial"/>
              <w:noProof/>
              <w:webHidden/>
              <w:lang w:val="en-US"/>
              <w:rPrChange w:id="80" w:author="startklaar" w:date="2016-09-26T10:50:00Z">
                <w:rPr>
                  <w:rFonts w:ascii="Arial" w:hAnsi="Arial" w:cs="Arial"/>
                  <w:noProof/>
                  <w:webHidden/>
                  <w:lang w:val="en-US"/>
                </w:rPr>
              </w:rPrChange>
            </w:rPr>
          </w:r>
          <w:r w:rsidR="0035002F" w:rsidRPr="00D6070F">
            <w:rPr>
              <w:rFonts w:ascii="Arial" w:hAnsi="Arial" w:cs="Arial"/>
              <w:noProof/>
              <w:webHidden/>
              <w:lang w:val="en-US"/>
              <w:rPrChange w:id="81" w:author="startklaar" w:date="2016-09-26T10:50:00Z">
                <w:rPr>
                  <w:noProof/>
                  <w:webHidden/>
                  <w:lang w:val="en-US"/>
                </w:rPr>
              </w:rPrChange>
            </w:rPr>
            <w:fldChar w:fldCharType="separate"/>
          </w:r>
          <w:r w:rsidR="0035002F" w:rsidRPr="00D6070F">
            <w:rPr>
              <w:rFonts w:ascii="Arial" w:hAnsi="Arial" w:cs="Arial"/>
              <w:noProof/>
              <w:webHidden/>
              <w:lang w:val="en-US"/>
              <w:rPrChange w:id="82" w:author="startklaar" w:date="2016-09-26T10:50:00Z">
                <w:rPr>
                  <w:noProof/>
                  <w:webHidden/>
                  <w:lang w:val="en-US"/>
                </w:rPr>
              </w:rPrChange>
            </w:rPr>
            <w:t>6</w:t>
          </w:r>
          <w:r w:rsidR="0035002F" w:rsidRPr="00D6070F">
            <w:rPr>
              <w:rFonts w:ascii="Arial" w:hAnsi="Arial" w:cs="Arial"/>
              <w:noProof/>
              <w:webHidden/>
              <w:lang w:val="en-US"/>
              <w:rPrChange w:id="83" w:author="startklaar" w:date="2016-09-26T10:50:00Z">
                <w:rPr>
                  <w:noProof/>
                  <w:webHidden/>
                  <w:lang w:val="en-US"/>
                </w:rPr>
              </w:rPrChange>
            </w:rPr>
            <w:fldChar w:fldCharType="end"/>
          </w:r>
          <w:r w:rsidRPr="00D6070F">
            <w:rPr>
              <w:rFonts w:ascii="Arial" w:hAnsi="Arial" w:cs="Arial"/>
              <w:noProof/>
              <w:lang w:val="en-US"/>
              <w:rPrChange w:id="84"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85" w:author="startklaar" w:date="2016-09-26T10:50:00Z">
                <w:rPr>
                  <w:noProof/>
                  <w:sz w:val="22"/>
                  <w:szCs w:val="22"/>
                  <w:lang w:val="en-US" w:eastAsia="nl-NL"/>
                </w:rPr>
              </w:rPrChange>
            </w:rPr>
          </w:pPr>
          <w:r w:rsidRPr="00D6070F">
            <w:rPr>
              <w:rFonts w:ascii="Arial" w:hAnsi="Arial" w:cs="Arial"/>
              <w:rPrChange w:id="86" w:author="startklaar" w:date="2016-09-26T10:50:00Z">
                <w:rPr/>
              </w:rPrChange>
            </w:rPr>
            <w:fldChar w:fldCharType="begin"/>
          </w:r>
          <w:r w:rsidRPr="00D6070F">
            <w:rPr>
              <w:rFonts w:ascii="Arial" w:hAnsi="Arial" w:cs="Arial"/>
              <w:rPrChange w:id="87" w:author="startklaar" w:date="2016-09-26T10:50:00Z">
                <w:rPr/>
              </w:rPrChange>
            </w:rPr>
            <w:instrText xml:space="preserve"> HYPERLINK \l "_Toc431205621" </w:instrText>
          </w:r>
          <w:r w:rsidRPr="00D6070F">
            <w:rPr>
              <w:rFonts w:ascii="Arial" w:hAnsi="Arial" w:cs="Arial"/>
              <w:rPrChange w:id="88" w:author="startklaar" w:date="2016-09-26T10:50:00Z">
                <w:rPr>
                  <w:noProof/>
                  <w:lang w:val="en-US"/>
                </w:rPr>
              </w:rPrChange>
            </w:rPr>
            <w:fldChar w:fldCharType="separate"/>
          </w:r>
          <w:r w:rsidR="0035002F" w:rsidRPr="00D6070F">
            <w:rPr>
              <w:rStyle w:val="Lienhypertexte"/>
              <w:rFonts w:ascii="Arial" w:hAnsi="Arial" w:cs="Arial"/>
              <w:noProof/>
              <w:lang w:val="en-US"/>
              <w:rPrChange w:id="89" w:author="startklaar" w:date="2016-09-26T10:50:00Z">
                <w:rPr>
                  <w:rStyle w:val="Lienhypertexte"/>
                  <w:noProof/>
                  <w:lang w:val="en-US"/>
                </w:rPr>
              </w:rPrChange>
            </w:rPr>
            <w:t>6. Quality</w:t>
          </w:r>
          <w:r w:rsidR="0035002F" w:rsidRPr="00D6070F">
            <w:rPr>
              <w:rFonts w:ascii="Arial" w:hAnsi="Arial" w:cs="Arial"/>
              <w:noProof/>
              <w:webHidden/>
              <w:lang w:val="en-US"/>
              <w:rPrChange w:id="90" w:author="startklaar" w:date="2016-09-26T10:50:00Z">
                <w:rPr>
                  <w:noProof/>
                  <w:webHidden/>
                  <w:lang w:val="en-US"/>
                </w:rPr>
              </w:rPrChange>
            </w:rPr>
            <w:tab/>
          </w:r>
          <w:r w:rsidR="0035002F" w:rsidRPr="00D6070F">
            <w:rPr>
              <w:rFonts w:ascii="Arial" w:hAnsi="Arial" w:cs="Arial"/>
              <w:noProof/>
              <w:webHidden/>
              <w:lang w:val="en-US"/>
              <w:rPrChange w:id="91" w:author="startklaar" w:date="2016-09-26T10:50:00Z">
                <w:rPr>
                  <w:noProof/>
                  <w:webHidden/>
                  <w:lang w:val="en-US"/>
                </w:rPr>
              </w:rPrChange>
            </w:rPr>
            <w:fldChar w:fldCharType="begin"/>
          </w:r>
          <w:r w:rsidR="0035002F" w:rsidRPr="00D6070F">
            <w:rPr>
              <w:rFonts w:ascii="Arial" w:hAnsi="Arial" w:cs="Arial"/>
              <w:noProof/>
              <w:webHidden/>
              <w:lang w:val="en-US"/>
              <w:rPrChange w:id="92" w:author="startklaar" w:date="2016-09-26T10:50:00Z">
                <w:rPr>
                  <w:noProof/>
                  <w:webHidden/>
                  <w:lang w:val="en-US"/>
                </w:rPr>
              </w:rPrChange>
            </w:rPr>
            <w:instrText xml:space="preserve"> PAGEREF _Toc431205621 \h </w:instrText>
          </w:r>
          <w:r w:rsidR="0035002F" w:rsidRPr="00D6070F">
            <w:rPr>
              <w:rFonts w:ascii="Arial" w:hAnsi="Arial" w:cs="Arial"/>
              <w:noProof/>
              <w:webHidden/>
              <w:lang w:val="en-US"/>
              <w:rPrChange w:id="93" w:author="startklaar" w:date="2016-09-26T10:50:00Z">
                <w:rPr>
                  <w:rFonts w:ascii="Arial" w:hAnsi="Arial" w:cs="Arial"/>
                  <w:noProof/>
                  <w:webHidden/>
                  <w:lang w:val="en-US"/>
                </w:rPr>
              </w:rPrChange>
            </w:rPr>
          </w:r>
          <w:r w:rsidR="0035002F" w:rsidRPr="00D6070F">
            <w:rPr>
              <w:rFonts w:ascii="Arial" w:hAnsi="Arial" w:cs="Arial"/>
              <w:noProof/>
              <w:webHidden/>
              <w:lang w:val="en-US"/>
              <w:rPrChange w:id="94" w:author="startklaar" w:date="2016-09-26T10:50:00Z">
                <w:rPr>
                  <w:noProof/>
                  <w:webHidden/>
                  <w:lang w:val="en-US"/>
                </w:rPr>
              </w:rPrChange>
            </w:rPr>
            <w:fldChar w:fldCharType="separate"/>
          </w:r>
          <w:r w:rsidR="0035002F" w:rsidRPr="00D6070F">
            <w:rPr>
              <w:rFonts w:ascii="Arial" w:hAnsi="Arial" w:cs="Arial"/>
              <w:noProof/>
              <w:webHidden/>
              <w:lang w:val="en-US"/>
              <w:rPrChange w:id="95" w:author="startklaar" w:date="2016-09-26T10:50:00Z">
                <w:rPr>
                  <w:noProof/>
                  <w:webHidden/>
                  <w:lang w:val="en-US"/>
                </w:rPr>
              </w:rPrChange>
            </w:rPr>
            <w:t>7</w:t>
          </w:r>
          <w:r w:rsidR="0035002F" w:rsidRPr="00D6070F">
            <w:rPr>
              <w:rFonts w:ascii="Arial" w:hAnsi="Arial" w:cs="Arial"/>
              <w:noProof/>
              <w:webHidden/>
              <w:lang w:val="en-US"/>
              <w:rPrChange w:id="96" w:author="startklaar" w:date="2016-09-26T10:50:00Z">
                <w:rPr>
                  <w:noProof/>
                  <w:webHidden/>
                  <w:lang w:val="en-US"/>
                </w:rPr>
              </w:rPrChange>
            </w:rPr>
            <w:fldChar w:fldCharType="end"/>
          </w:r>
          <w:r w:rsidRPr="00D6070F">
            <w:rPr>
              <w:rFonts w:ascii="Arial" w:hAnsi="Arial" w:cs="Arial"/>
              <w:noProof/>
              <w:lang w:val="en-US"/>
              <w:rPrChange w:id="97"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98" w:author="startklaar" w:date="2016-09-26T10:50:00Z">
                <w:rPr>
                  <w:noProof/>
                  <w:sz w:val="22"/>
                  <w:szCs w:val="22"/>
                  <w:lang w:val="en-US" w:eastAsia="nl-NL"/>
                </w:rPr>
              </w:rPrChange>
            </w:rPr>
          </w:pPr>
          <w:r w:rsidRPr="00D6070F">
            <w:rPr>
              <w:rFonts w:ascii="Arial" w:hAnsi="Arial" w:cs="Arial"/>
              <w:rPrChange w:id="99" w:author="startklaar" w:date="2016-09-26T10:50:00Z">
                <w:rPr/>
              </w:rPrChange>
            </w:rPr>
            <w:fldChar w:fldCharType="begin"/>
          </w:r>
          <w:r w:rsidRPr="00D6070F">
            <w:rPr>
              <w:rFonts w:ascii="Arial" w:hAnsi="Arial" w:cs="Arial"/>
              <w:rPrChange w:id="100" w:author="startklaar" w:date="2016-09-26T10:50:00Z">
                <w:rPr/>
              </w:rPrChange>
            </w:rPr>
            <w:instrText xml:space="preserve"> HYPERLINK \l "_Toc431205622" </w:instrText>
          </w:r>
          <w:r w:rsidRPr="00D6070F">
            <w:rPr>
              <w:rFonts w:ascii="Arial" w:hAnsi="Arial" w:cs="Arial"/>
              <w:rPrChange w:id="101" w:author="startklaar" w:date="2016-09-26T10:50:00Z">
                <w:rPr>
                  <w:noProof/>
                  <w:lang w:val="en-US"/>
                </w:rPr>
              </w:rPrChange>
            </w:rPr>
            <w:fldChar w:fldCharType="separate"/>
          </w:r>
          <w:r w:rsidR="0035002F" w:rsidRPr="00D6070F">
            <w:rPr>
              <w:rStyle w:val="Lienhypertexte"/>
              <w:rFonts w:ascii="Arial" w:hAnsi="Arial" w:cs="Arial"/>
              <w:noProof/>
              <w:lang w:val="en-US"/>
              <w:rPrChange w:id="102" w:author="startklaar" w:date="2016-09-26T10:50:00Z">
                <w:rPr>
                  <w:rStyle w:val="Lienhypertexte"/>
                  <w:noProof/>
                  <w:lang w:val="en-US"/>
                </w:rPr>
              </w:rPrChange>
            </w:rPr>
            <w:t>7. Project Organization</w:t>
          </w:r>
          <w:r w:rsidR="0035002F" w:rsidRPr="00D6070F">
            <w:rPr>
              <w:rFonts w:ascii="Arial" w:hAnsi="Arial" w:cs="Arial"/>
              <w:noProof/>
              <w:webHidden/>
              <w:lang w:val="en-US"/>
              <w:rPrChange w:id="103" w:author="startklaar" w:date="2016-09-26T10:50:00Z">
                <w:rPr>
                  <w:noProof/>
                  <w:webHidden/>
                  <w:lang w:val="en-US"/>
                </w:rPr>
              </w:rPrChange>
            </w:rPr>
            <w:tab/>
          </w:r>
          <w:r w:rsidR="0035002F" w:rsidRPr="00D6070F">
            <w:rPr>
              <w:rFonts w:ascii="Arial" w:hAnsi="Arial" w:cs="Arial"/>
              <w:noProof/>
              <w:webHidden/>
              <w:lang w:val="en-US"/>
              <w:rPrChange w:id="104" w:author="startklaar" w:date="2016-09-26T10:50:00Z">
                <w:rPr>
                  <w:noProof/>
                  <w:webHidden/>
                  <w:lang w:val="en-US"/>
                </w:rPr>
              </w:rPrChange>
            </w:rPr>
            <w:fldChar w:fldCharType="begin"/>
          </w:r>
          <w:r w:rsidR="0035002F" w:rsidRPr="00D6070F">
            <w:rPr>
              <w:rFonts w:ascii="Arial" w:hAnsi="Arial" w:cs="Arial"/>
              <w:noProof/>
              <w:webHidden/>
              <w:lang w:val="en-US"/>
              <w:rPrChange w:id="105" w:author="startklaar" w:date="2016-09-26T10:50:00Z">
                <w:rPr>
                  <w:noProof/>
                  <w:webHidden/>
                  <w:lang w:val="en-US"/>
                </w:rPr>
              </w:rPrChange>
            </w:rPr>
            <w:instrText xml:space="preserve"> PAGEREF _Toc431205622 \h </w:instrText>
          </w:r>
          <w:r w:rsidR="0035002F" w:rsidRPr="00D6070F">
            <w:rPr>
              <w:rFonts w:ascii="Arial" w:hAnsi="Arial" w:cs="Arial"/>
              <w:noProof/>
              <w:webHidden/>
              <w:lang w:val="en-US"/>
              <w:rPrChange w:id="106" w:author="startklaar" w:date="2016-09-26T10:50:00Z">
                <w:rPr>
                  <w:rFonts w:ascii="Arial" w:hAnsi="Arial" w:cs="Arial"/>
                  <w:noProof/>
                  <w:webHidden/>
                  <w:lang w:val="en-US"/>
                </w:rPr>
              </w:rPrChange>
            </w:rPr>
          </w:r>
          <w:r w:rsidR="0035002F" w:rsidRPr="00D6070F">
            <w:rPr>
              <w:rFonts w:ascii="Arial" w:hAnsi="Arial" w:cs="Arial"/>
              <w:noProof/>
              <w:webHidden/>
              <w:lang w:val="en-US"/>
              <w:rPrChange w:id="107" w:author="startklaar" w:date="2016-09-26T10:50:00Z">
                <w:rPr>
                  <w:noProof/>
                  <w:webHidden/>
                  <w:lang w:val="en-US"/>
                </w:rPr>
              </w:rPrChange>
            </w:rPr>
            <w:fldChar w:fldCharType="separate"/>
          </w:r>
          <w:r w:rsidR="0035002F" w:rsidRPr="00D6070F">
            <w:rPr>
              <w:rFonts w:ascii="Arial" w:hAnsi="Arial" w:cs="Arial"/>
              <w:noProof/>
              <w:webHidden/>
              <w:lang w:val="en-US"/>
              <w:rPrChange w:id="108" w:author="startklaar" w:date="2016-09-26T10:50:00Z">
                <w:rPr>
                  <w:noProof/>
                  <w:webHidden/>
                  <w:lang w:val="en-US"/>
                </w:rPr>
              </w:rPrChange>
            </w:rPr>
            <w:t>8</w:t>
          </w:r>
          <w:r w:rsidR="0035002F" w:rsidRPr="00D6070F">
            <w:rPr>
              <w:rFonts w:ascii="Arial" w:hAnsi="Arial" w:cs="Arial"/>
              <w:noProof/>
              <w:webHidden/>
              <w:lang w:val="en-US"/>
              <w:rPrChange w:id="109" w:author="startklaar" w:date="2016-09-26T10:50:00Z">
                <w:rPr>
                  <w:noProof/>
                  <w:webHidden/>
                  <w:lang w:val="en-US"/>
                </w:rPr>
              </w:rPrChange>
            </w:rPr>
            <w:fldChar w:fldCharType="end"/>
          </w:r>
          <w:r w:rsidRPr="00D6070F">
            <w:rPr>
              <w:rFonts w:ascii="Arial" w:hAnsi="Arial" w:cs="Arial"/>
              <w:noProof/>
              <w:lang w:val="en-US"/>
              <w:rPrChange w:id="110"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11" w:author="startklaar" w:date="2016-09-26T10:50:00Z">
                <w:rPr>
                  <w:noProof/>
                  <w:sz w:val="22"/>
                  <w:szCs w:val="22"/>
                  <w:lang w:val="en-US" w:eastAsia="nl-NL"/>
                </w:rPr>
              </w:rPrChange>
            </w:rPr>
          </w:pPr>
          <w:r w:rsidRPr="00D6070F">
            <w:rPr>
              <w:rFonts w:ascii="Arial" w:hAnsi="Arial" w:cs="Arial"/>
              <w:rPrChange w:id="112" w:author="startklaar" w:date="2016-09-26T10:50:00Z">
                <w:rPr/>
              </w:rPrChange>
            </w:rPr>
            <w:fldChar w:fldCharType="begin"/>
          </w:r>
          <w:r w:rsidRPr="00D6070F">
            <w:rPr>
              <w:rFonts w:ascii="Arial" w:hAnsi="Arial" w:cs="Arial"/>
              <w:rPrChange w:id="113" w:author="startklaar" w:date="2016-09-26T10:50:00Z">
                <w:rPr/>
              </w:rPrChange>
            </w:rPr>
            <w:instrText xml:space="preserve"> HYPERLINK \l "_Toc431205623" </w:instrText>
          </w:r>
          <w:r w:rsidRPr="00D6070F">
            <w:rPr>
              <w:rFonts w:ascii="Arial" w:hAnsi="Arial" w:cs="Arial"/>
              <w:rPrChange w:id="114" w:author="startklaar" w:date="2016-09-26T10:50:00Z">
                <w:rPr>
                  <w:noProof/>
                  <w:lang w:val="en-US"/>
                </w:rPr>
              </w:rPrChange>
            </w:rPr>
            <w:fldChar w:fldCharType="separate"/>
          </w:r>
          <w:r w:rsidR="0035002F" w:rsidRPr="00D6070F">
            <w:rPr>
              <w:rStyle w:val="Lienhypertexte"/>
              <w:rFonts w:ascii="Arial" w:hAnsi="Arial" w:cs="Arial"/>
              <w:noProof/>
              <w:lang w:val="en-US"/>
              <w:rPrChange w:id="115" w:author="startklaar" w:date="2016-09-26T10:50:00Z">
                <w:rPr>
                  <w:rStyle w:val="Lienhypertexte"/>
                  <w:noProof/>
                  <w:lang w:val="en-US"/>
                </w:rPr>
              </w:rPrChange>
            </w:rPr>
            <w:t>8. Planning</w:t>
          </w:r>
          <w:r w:rsidR="0035002F" w:rsidRPr="00D6070F">
            <w:rPr>
              <w:rFonts w:ascii="Arial" w:hAnsi="Arial" w:cs="Arial"/>
              <w:noProof/>
              <w:webHidden/>
              <w:lang w:val="en-US"/>
              <w:rPrChange w:id="116" w:author="startklaar" w:date="2016-09-26T10:50:00Z">
                <w:rPr>
                  <w:noProof/>
                  <w:webHidden/>
                  <w:lang w:val="en-US"/>
                </w:rPr>
              </w:rPrChange>
            </w:rPr>
            <w:tab/>
          </w:r>
          <w:r w:rsidR="0035002F" w:rsidRPr="00D6070F">
            <w:rPr>
              <w:rFonts w:ascii="Arial" w:hAnsi="Arial" w:cs="Arial"/>
              <w:noProof/>
              <w:webHidden/>
              <w:lang w:val="en-US"/>
              <w:rPrChange w:id="117" w:author="startklaar" w:date="2016-09-26T10:50:00Z">
                <w:rPr>
                  <w:noProof/>
                  <w:webHidden/>
                  <w:lang w:val="en-US"/>
                </w:rPr>
              </w:rPrChange>
            </w:rPr>
            <w:fldChar w:fldCharType="begin"/>
          </w:r>
          <w:r w:rsidR="0035002F" w:rsidRPr="00D6070F">
            <w:rPr>
              <w:rFonts w:ascii="Arial" w:hAnsi="Arial" w:cs="Arial"/>
              <w:noProof/>
              <w:webHidden/>
              <w:lang w:val="en-US"/>
              <w:rPrChange w:id="118" w:author="startklaar" w:date="2016-09-26T10:50:00Z">
                <w:rPr>
                  <w:noProof/>
                  <w:webHidden/>
                  <w:lang w:val="en-US"/>
                </w:rPr>
              </w:rPrChange>
            </w:rPr>
            <w:instrText xml:space="preserve"> PAGEREF _Toc431205623 \h </w:instrText>
          </w:r>
          <w:r w:rsidR="0035002F" w:rsidRPr="00D6070F">
            <w:rPr>
              <w:rFonts w:ascii="Arial" w:hAnsi="Arial" w:cs="Arial"/>
              <w:noProof/>
              <w:webHidden/>
              <w:lang w:val="en-US"/>
              <w:rPrChange w:id="119" w:author="startklaar" w:date="2016-09-26T10:50:00Z">
                <w:rPr>
                  <w:rFonts w:ascii="Arial" w:hAnsi="Arial" w:cs="Arial"/>
                  <w:noProof/>
                  <w:webHidden/>
                  <w:lang w:val="en-US"/>
                </w:rPr>
              </w:rPrChange>
            </w:rPr>
          </w:r>
          <w:r w:rsidR="0035002F" w:rsidRPr="00D6070F">
            <w:rPr>
              <w:rFonts w:ascii="Arial" w:hAnsi="Arial" w:cs="Arial"/>
              <w:noProof/>
              <w:webHidden/>
              <w:lang w:val="en-US"/>
              <w:rPrChange w:id="120" w:author="startklaar" w:date="2016-09-26T10:50:00Z">
                <w:rPr>
                  <w:noProof/>
                  <w:webHidden/>
                  <w:lang w:val="en-US"/>
                </w:rPr>
              </w:rPrChange>
            </w:rPr>
            <w:fldChar w:fldCharType="separate"/>
          </w:r>
          <w:r w:rsidR="0035002F" w:rsidRPr="00D6070F">
            <w:rPr>
              <w:rFonts w:ascii="Arial" w:hAnsi="Arial" w:cs="Arial"/>
              <w:noProof/>
              <w:webHidden/>
              <w:lang w:val="en-US"/>
              <w:rPrChange w:id="121" w:author="startklaar" w:date="2016-09-26T10:50:00Z">
                <w:rPr>
                  <w:noProof/>
                  <w:webHidden/>
                  <w:lang w:val="en-US"/>
                </w:rPr>
              </w:rPrChange>
            </w:rPr>
            <w:t>9</w:t>
          </w:r>
          <w:r w:rsidR="0035002F" w:rsidRPr="00D6070F">
            <w:rPr>
              <w:rFonts w:ascii="Arial" w:hAnsi="Arial" w:cs="Arial"/>
              <w:noProof/>
              <w:webHidden/>
              <w:lang w:val="en-US"/>
              <w:rPrChange w:id="122" w:author="startklaar" w:date="2016-09-26T10:50:00Z">
                <w:rPr>
                  <w:noProof/>
                  <w:webHidden/>
                  <w:lang w:val="en-US"/>
                </w:rPr>
              </w:rPrChange>
            </w:rPr>
            <w:fldChar w:fldCharType="end"/>
          </w:r>
          <w:r w:rsidRPr="00D6070F">
            <w:rPr>
              <w:rFonts w:ascii="Arial" w:hAnsi="Arial" w:cs="Arial"/>
              <w:noProof/>
              <w:lang w:val="en-US"/>
              <w:rPrChange w:id="123"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24" w:author="startklaar" w:date="2016-09-26T10:50:00Z">
                <w:rPr>
                  <w:noProof/>
                  <w:sz w:val="22"/>
                  <w:szCs w:val="22"/>
                  <w:lang w:val="en-US" w:eastAsia="nl-NL"/>
                </w:rPr>
              </w:rPrChange>
            </w:rPr>
          </w:pPr>
          <w:r w:rsidRPr="00D6070F">
            <w:rPr>
              <w:rFonts w:ascii="Arial" w:hAnsi="Arial" w:cs="Arial"/>
              <w:rPrChange w:id="125" w:author="startklaar" w:date="2016-09-26T10:50:00Z">
                <w:rPr/>
              </w:rPrChange>
            </w:rPr>
            <w:fldChar w:fldCharType="begin"/>
          </w:r>
          <w:r w:rsidRPr="00D6070F">
            <w:rPr>
              <w:rFonts w:ascii="Arial" w:hAnsi="Arial" w:cs="Arial"/>
              <w:rPrChange w:id="126" w:author="startklaar" w:date="2016-09-26T10:50:00Z">
                <w:rPr/>
              </w:rPrChange>
            </w:rPr>
            <w:instrText xml:space="preserve"> HYPERLINK \l "_Toc431205624" </w:instrText>
          </w:r>
          <w:r w:rsidRPr="00D6070F">
            <w:rPr>
              <w:rFonts w:ascii="Arial" w:hAnsi="Arial" w:cs="Arial"/>
              <w:rPrChange w:id="127" w:author="startklaar" w:date="2016-09-26T10:50:00Z">
                <w:rPr>
                  <w:noProof/>
                  <w:lang w:val="en-US"/>
                </w:rPr>
              </w:rPrChange>
            </w:rPr>
            <w:fldChar w:fldCharType="separate"/>
          </w:r>
          <w:r w:rsidR="0035002F" w:rsidRPr="00D6070F">
            <w:rPr>
              <w:rStyle w:val="Lienhypertexte"/>
              <w:rFonts w:ascii="Arial" w:hAnsi="Arial" w:cs="Arial"/>
              <w:noProof/>
              <w:lang w:val="en-US"/>
              <w:rPrChange w:id="128" w:author="startklaar" w:date="2016-09-26T10:50:00Z">
                <w:rPr>
                  <w:rStyle w:val="Lienhypertexte"/>
                  <w:noProof/>
                  <w:lang w:val="en-US"/>
                </w:rPr>
              </w:rPrChange>
            </w:rPr>
            <w:t>9. Costs and Benefits</w:t>
          </w:r>
          <w:r w:rsidR="0035002F" w:rsidRPr="00D6070F">
            <w:rPr>
              <w:rFonts w:ascii="Arial" w:hAnsi="Arial" w:cs="Arial"/>
              <w:noProof/>
              <w:webHidden/>
              <w:lang w:val="en-US"/>
              <w:rPrChange w:id="129" w:author="startklaar" w:date="2016-09-26T10:50:00Z">
                <w:rPr>
                  <w:noProof/>
                  <w:webHidden/>
                  <w:lang w:val="en-US"/>
                </w:rPr>
              </w:rPrChange>
            </w:rPr>
            <w:tab/>
          </w:r>
          <w:r w:rsidR="0035002F" w:rsidRPr="00D6070F">
            <w:rPr>
              <w:rFonts w:ascii="Arial" w:hAnsi="Arial" w:cs="Arial"/>
              <w:noProof/>
              <w:webHidden/>
              <w:lang w:val="en-US"/>
              <w:rPrChange w:id="130" w:author="startklaar" w:date="2016-09-26T10:50:00Z">
                <w:rPr>
                  <w:noProof/>
                  <w:webHidden/>
                  <w:lang w:val="en-US"/>
                </w:rPr>
              </w:rPrChange>
            </w:rPr>
            <w:fldChar w:fldCharType="begin"/>
          </w:r>
          <w:r w:rsidR="0035002F" w:rsidRPr="00D6070F">
            <w:rPr>
              <w:rFonts w:ascii="Arial" w:hAnsi="Arial" w:cs="Arial"/>
              <w:noProof/>
              <w:webHidden/>
              <w:lang w:val="en-US"/>
              <w:rPrChange w:id="131" w:author="startklaar" w:date="2016-09-26T10:50:00Z">
                <w:rPr>
                  <w:noProof/>
                  <w:webHidden/>
                  <w:lang w:val="en-US"/>
                </w:rPr>
              </w:rPrChange>
            </w:rPr>
            <w:instrText xml:space="preserve"> PAGEREF _Toc431205624 \h </w:instrText>
          </w:r>
          <w:r w:rsidR="0035002F" w:rsidRPr="00D6070F">
            <w:rPr>
              <w:rFonts w:ascii="Arial" w:hAnsi="Arial" w:cs="Arial"/>
              <w:noProof/>
              <w:webHidden/>
              <w:lang w:val="en-US"/>
              <w:rPrChange w:id="132" w:author="startklaar" w:date="2016-09-26T10:50:00Z">
                <w:rPr>
                  <w:rFonts w:ascii="Arial" w:hAnsi="Arial" w:cs="Arial"/>
                  <w:noProof/>
                  <w:webHidden/>
                  <w:lang w:val="en-US"/>
                </w:rPr>
              </w:rPrChange>
            </w:rPr>
          </w:r>
          <w:r w:rsidR="0035002F" w:rsidRPr="00D6070F">
            <w:rPr>
              <w:rFonts w:ascii="Arial" w:hAnsi="Arial" w:cs="Arial"/>
              <w:noProof/>
              <w:webHidden/>
              <w:lang w:val="en-US"/>
              <w:rPrChange w:id="133" w:author="startklaar" w:date="2016-09-26T10:50:00Z">
                <w:rPr>
                  <w:noProof/>
                  <w:webHidden/>
                  <w:lang w:val="en-US"/>
                </w:rPr>
              </w:rPrChange>
            </w:rPr>
            <w:fldChar w:fldCharType="separate"/>
          </w:r>
          <w:r w:rsidR="0035002F" w:rsidRPr="00D6070F">
            <w:rPr>
              <w:rFonts w:ascii="Arial" w:hAnsi="Arial" w:cs="Arial"/>
              <w:noProof/>
              <w:webHidden/>
              <w:lang w:val="en-US"/>
              <w:rPrChange w:id="134" w:author="startklaar" w:date="2016-09-26T10:50:00Z">
                <w:rPr>
                  <w:noProof/>
                  <w:webHidden/>
                  <w:lang w:val="en-US"/>
                </w:rPr>
              </w:rPrChange>
            </w:rPr>
            <w:t>11</w:t>
          </w:r>
          <w:r w:rsidR="0035002F" w:rsidRPr="00D6070F">
            <w:rPr>
              <w:rFonts w:ascii="Arial" w:hAnsi="Arial" w:cs="Arial"/>
              <w:noProof/>
              <w:webHidden/>
              <w:lang w:val="en-US"/>
              <w:rPrChange w:id="135" w:author="startklaar" w:date="2016-09-26T10:50:00Z">
                <w:rPr>
                  <w:noProof/>
                  <w:webHidden/>
                  <w:lang w:val="en-US"/>
                </w:rPr>
              </w:rPrChange>
            </w:rPr>
            <w:fldChar w:fldCharType="end"/>
          </w:r>
          <w:r w:rsidRPr="00D6070F">
            <w:rPr>
              <w:rFonts w:ascii="Arial" w:hAnsi="Arial" w:cs="Arial"/>
              <w:noProof/>
              <w:lang w:val="en-US"/>
              <w:rPrChange w:id="136"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37" w:author="startklaar" w:date="2016-09-26T10:50:00Z">
                <w:rPr>
                  <w:noProof/>
                  <w:sz w:val="22"/>
                  <w:szCs w:val="22"/>
                  <w:lang w:val="en-US" w:eastAsia="nl-NL"/>
                </w:rPr>
              </w:rPrChange>
            </w:rPr>
          </w:pPr>
          <w:r w:rsidRPr="00D6070F">
            <w:rPr>
              <w:rFonts w:ascii="Arial" w:hAnsi="Arial" w:cs="Arial"/>
              <w:rPrChange w:id="138" w:author="startklaar" w:date="2016-09-26T10:50:00Z">
                <w:rPr/>
              </w:rPrChange>
            </w:rPr>
            <w:fldChar w:fldCharType="begin"/>
          </w:r>
          <w:r w:rsidRPr="00D6070F">
            <w:rPr>
              <w:rFonts w:ascii="Arial" w:hAnsi="Arial" w:cs="Arial"/>
              <w:rPrChange w:id="139" w:author="startklaar" w:date="2016-09-26T10:50:00Z">
                <w:rPr/>
              </w:rPrChange>
            </w:rPr>
            <w:instrText xml:space="preserve"> HYPERLINK \l "_Toc431205625" </w:instrText>
          </w:r>
          <w:r w:rsidRPr="00D6070F">
            <w:rPr>
              <w:rFonts w:ascii="Arial" w:hAnsi="Arial" w:cs="Arial"/>
              <w:rPrChange w:id="140" w:author="startklaar" w:date="2016-09-26T10:50:00Z">
                <w:rPr>
                  <w:noProof/>
                  <w:lang w:val="en-US"/>
                </w:rPr>
              </w:rPrChange>
            </w:rPr>
            <w:fldChar w:fldCharType="separate"/>
          </w:r>
          <w:r w:rsidR="0035002F" w:rsidRPr="00D6070F">
            <w:rPr>
              <w:rStyle w:val="Lienhypertexte"/>
              <w:rFonts w:ascii="Arial" w:hAnsi="Arial" w:cs="Arial"/>
              <w:noProof/>
              <w:lang w:val="en-US"/>
              <w:rPrChange w:id="141" w:author="startklaar" w:date="2016-09-26T10:50:00Z">
                <w:rPr>
                  <w:rStyle w:val="Lienhypertexte"/>
                  <w:noProof/>
                  <w:lang w:val="en-US"/>
                </w:rPr>
              </w:rPrChange>
            </w:rPr>
            <w:t>10. Risk analysis</w:t>
          </w:r>
          <w:r w:rsidR="0035002F" w:rsidRPr="00D6070F">
            <w:rPr>
              <w:rFonts w:ascii="Arial" w:hAnsi="Arial" w:cs="Arial"/>
              <w:noProof/>
              <w:webHidden/>
              <w:lang w:val="en-US"/>
              <w:rPrChange w:id="142" w:author="startklaar" w:date="2016-09-26T10:50:00Z">
                <w:rPr>
                  <w:noProof/>
                  <w:webHidden/>
                  <w:lang w:val="en-US"/>
                </w:rPr>
              </w:rPrChange>
            </w:rPr>
            <w:tab/>
          </w:r>
          <w:r w:rsidR="0035002F" w:rsidRPr="00D6070F">
            <w:rPr>
              <w:rFonts w:ascii="Arial" w:hAnsi="Arial" w:cs="Arial"/>
              <w:noProof/>
              <w:webHidden/>
              <w:lang w:val="en-US"/>
              <w:rPrChange w:id="143" w:author="startklaar" w:date="2016-09-26T10:50:00Z">
                <w:rPr>
                  <w:noProof/>
                  <w:webHidden/>
                  <w:lang w:val="en-US"/>
                </w:rPr>
              </w:rPrChange>
            </w:rPr>
            <w:fldChar w:fldCharType="begin"/>
          </w:r>
          <w:r w:rsidR="0035002F" w:rsidRPr="00D6070F">
            <w:rPr>
              <w:rFonts w:ascii="Arial" w:hAnsi="Arial" w:cs="Arial"/>
              <w:noProof/>
              <w:webHidden/>
              <w:lang w:val="en-US"/>
              <w:rPrChange w:id="144" w:author="startklaar" w:date="2016-09-26T10:50:00Z">
                <w:rPr>
                  <w:noProof/>
                  <w:webHidden/>
                  <w:lang w:val="en-US"/>
                </w:rPr>
              </w:rPrChange>
            </w:rPr>
            <w:instrText xml:space="preserve"> PAGEREF _Toc431205625 \h </w:instrText>
          </w:r>
          <w:r w:rsidR="0035002F" w:rsidRPr="00D6070F">
            <w:rPr>
              <w:rFonts w:ascii="Arial" w:hAnsi="Arial" w:cs="Arial"/>
              <w:noProof/>
              <w:webHidden/>
              <w:lang w:val="en-US"/>
              <w:rPrChange w:id="145" w:author="startklaar" w:date="2016-09-26T10:50:00Z">
                <w:rPr>
                  <w:rFonts w:ascii="Arial" w:hAnsi="Arial" w:cs="Arial"/>
                  <w:noProof/>
                  <w:webHidden/>
                  <w:lang w:val="en-US"/>
                </w:rPr>
              </w:rPrChange>
            </w:rPr>
          </w:r>
          <w:r w:rsidR="0035002F" w:rsidRPr="00D6070F">
            <w:rPr>
              <w:rFonts w:ascii="Arial" w:hAnsi="Arial" w:cs="Arial"/>
              <w:noProof/>
              <w:webHidden/>
              <w:lang w:val="en-US"/>
              <w:rPrChange w:id="146" w:author="startklaar" w:date="2016-09-26T10:50:00Z">
                <w:rPr>
                  <w:noProof/>
                  <w:webHidden/>
                  <w:lang w:val="en-US"/>
                </w:rPr>
              </w:rPrChange>
            </w:rPr>
            <w:fldChar w:fldCharType="separate"/>
          </w:r>
          <w:r w:rsidR="0035002F" w:rsidRPr="00D6070F">
            <w:rPr>
              <w:rFonts w:ascii="Arial" w:hAnsi="Arial" w:cs="Arial"/>
              <w:noProof/>
              <w:webHidden/>
              <w:lang w:val="en-US"/>
              <w:rPrChange w:id="147" w:author="startklaar" w:date="2016-09-26T10:50:00Z">
                <w:rPr>
                  <w:noProof/>
                  <w:webHidden/>
                  <w:lang w:val="en-US"/>
                </w:rPr>
              </w:rPrChange>
            </w:rPr>
            <w:t>12</w:t>
          </w:r>
          <w:r w:rsidR="0035002F" w:rsidRPr="00D6070F">
            <w:rPr>
              <w:rFonts w:ascii="Arial" w:hAnsi="Arial" w:cs="Arial"/>
              <w:noProof/>
              <w:webHidden/>
              <w:lang w:val="en-US"/>
              <w:rPrChange w:id="148" w:author="startklaar" w:date="2016-09-26T10:50:00Z">
                <w:rPr>
                  <w:noProof/>
                  <w:webHidden/>
                  <w:lang w:val="en-US"/>
                </w:rPr>
              </w:rPrChange>
            </w:rPr>
            <w:fldChar w:fldCharType="end"/>
          </w:r>
          <w:r w:rsidRPr="00D6070F">
            <w:rPr>
              <w:rFonts w:ascii="Arial" w:hAnsi="Arial" w:cs="Arial"/>
              <w:noProof/>
              <w:lang w:val="en-US"/>
              <w:rPrChange w:id="149" w:author="startklaar" w:date="2016-09-26T10:50:00Z">
                <w:rPr>
                  <w:noProof/>
                  <w:lang w:val="en-US"/>
                </w:rPr>
              </w:rPrChange>
            </w:rPr>
            <w:fldChar w:fldCharType="end"/>
          </w:r>
        </w:p>
        <w:p w:rsidR="0035002F" w:rsidRPr="00D6070F" w:rsidRDefault="00081262" w:rsidP="00217590">
          <w:pPr>
            <w:pStyle w:val="TM1"/>
            <w:tabs>
              <w:tab w:val="right" w:leader="dot" w:pos="9062"/>
            </w:tabs>
            <w:rPr>
              <w:rFonts w:ascii="Arial" w:hAnsi="Arial" w:cs="Arial"/>
              <w:noProof/>
              <w:sz w:val="22"/>
              <w:szCs w:val="22"/>
              <w:lang w:val="en-US" w:eastAsia="nl-NL"/>
              <w:rPrChange w:id="150" w:author="startklaar" w:date="2016-09-26T10:50:00Z">
                <w:rPr>
                  <w:noProof/>
                  <w:sz w:val="22"/>
                  <w:szCs w:val="22"/>
                  <w:lang w:val="en-US" w:eastAsia="nl-NL"/>
                </w:rPr>
              </w:rPrChange>
            </w:rPr>
          </w:pPr>
          <w:r w:rsidRPr="00D6070F">
            <w:rPr>
              <w:rFonts w:ascii="Arial" w:hAnsi="Arial" w:cs="Arial"/>
              <w:rPrChange w:id="151" w:author="startklaar" w:date="2016-09-26T10:50:00Z">
                <w:rPr/>
              </w:rPrChange>
            </w:rPr>
            <w:fldChar w:fldCharType="begin"/>
          </w:r>
          <w:r w:rsidRPr="00D6070F">
            <w:rPr>
              <w:rFonts w:ascii="Arial" w:hAnsi="Arial" w:cs="Arial"/>
              <w:rPrChange w:id="152" w:author="startklaar" w:date="2016-09-26T10:50:00Z">
                <w:rPr/>
              </w:rPrChange>
            </w:rPr>
            <w:instrText xml:space="preserve"> HYPERLINK \l "_Toc431205626" </w:instrText>
          </w:r>
          <w:r w:rsidRPr="00D6070F">
            <w:rPr>
              <w:rFonts w:ascii="Arial" w:hAnsi="Arial" w:cs="Arial"/>
              <w:rPrChange w:id="153" w:author="startklaar" w:date="2016-09-26T10:50:00Z">
                <w:rPr>
                  <w:noProof/>
                  <w:lang w:val="en-US"/>
                </w:rPr>
              </w:rPrChange>
            </w:rPr>
            <w:fldChar w:fldCharType="separate"/>
          </w:r>
          <w:r w:rsidR="0035002F" w:rsidRPr="00D6070F">
            <w:rPr>
              <w:rStyle w:val="Lienhypertexte"/>
              <w:rFonts w:ascii="Arial" w:hAnsi="Arial" w:cs="Arial"/>
              <w:noProof/>
              <w:lang w:val="en-US"/>
              <w:rPrChange w:id="154" w:author="startklaar" w:date="2016-09-26T10:50:00Z">
                <w:rPr>
                  <w:rStyle w:val="Lienhypertexte"/>
                  <w:noProof/>
                  <w:lang w:val="en-US"/>
                </w:rPr>
              </w:rPrChange>
            </w:rPr>
            <w:t>11. Finally</w:t>
          </w:r>
          <w:r w:rsidR="0035002F" w:rsidRPr="00D6070F">
            <w:rPr>
              <w:rFonts w:ascii="Arial" w:hAnsi="Arial" w:cs="Arial"/>
              <w:noProof/>
              <w:webHidden/>
              <w:lang w:val="en-US"/>
              <w:rPrChange w:id="155" w:author="startklaar" w:date="2016-09-26T10:50:00Z">
                <w:rPr>
                  <w:noProof/>
                  <w:webHidden/>
                  <w:lang w:val="en-US"/>
                </w:rPr>
              </w:rPrChange>
            </w:rPr>
            <w:tab/>
          </w:r>
          <w:r w:rsidR="0035002F" w:rsidRPr="00D6070F">
            <w:rPr>
              <w:rFonts w:ascii="Arial" w:hAnsi="Arial" w:cs="Arial"/>
              <w:noProof/>
              <w:webHidden/>
              <w:lang w:val="en-US"/>
              <w:rPrChange w:id="156" w:author="startklaar" w:date="2016-09-26T10:50:00Z">
                <w:rPr>
                  <w:noProof/>
                  <w:webHidden/>
                  <w:lang w:val="en-US"/>
                </w:rPr>
              </w:rPrChange>
            </w:rPr>
            <w:fldChar w:fldCharType="begin"/>
          </w:r>
          <w:r w:rsidR="0035002F" w:rsidRPr="00D6070F">
            <w:rPr>
              <w:rFonts w:ascii="Arial" w:hAnsi="Arial" w:cs="Arial"/>
              <w:noProof/>
              <w:webHidden/>
              <w:lang w:val="en-US"/>
              <w:rPrChange w:id="157" w:author="startklaar" w:date="2016-09-26T10:50:00Z">
                <w:rPr>
                  <w:noProof/>
                  <w:webHidden/>
                  <w:lang w:val="en-US"/>
                </w:rPr>
              </w:rPrChange>
            </w:rPr>
            <w:instrText xml:space="preserve"> PAGEREF _Toc431205626 \h </w:instrText>
          </w:r>
          <w:r w:rsidR="0035002F" w:rsidRPr="00D6070F">
            <w:rPr>
              <w:rFonts w:ascii="Arial" w:hAnsi="Arial" w:cs="Arial"/>
              <w:noProof/>
              <w:webHidden/>
              <w:lang w:val="en-US"/>
              <w:rPrChange w:id="158" w:author="startklaar" w:date="2016-09-26T10:50:00Z">
                <w:rPr>
                  <w:rFonts w:ascii="Arial" w:hAnsi="Arial" w:cs="Arial"/>
                  <w:noProof/>
                  <w:webHidden/>
                  <w:lang w:val="en-US"/>
                </w:rPr>
              </w:rPrChange>
            </w:rPr>
          </w:r>
          <w:r w:rsidR="0035002F" w:rsidRPr="00D6070F">
            <w:rPr>
              <w:rFonts w:ascii="Arial" w:hAnsi="Arial" w:cs="Arial"/>
              <w:noProof/>
              <w:webHidden/>
              <w:lang w:val="en-US"/>
              <w:rPrChange w:id="159" w:author="startklaar" w:date="2016-09-26T10:50:00Z">
                <w:rPr>
                  <w:noProof/>
                  <w:webHidden/>
                  <w:lang w:val="en-US"/>
                </w:rPr>
              </w:rPrChange>
            </w:rPr>
            <w:fldChar w:fldCharType="separate"/>
          </w:r>
          <w:r w:rsidR="0035002F" w:rsidRPr="00D6070F">
            <w:rPr>
              <w:rFonts w:ascii="Arial" w:hAnsi="Arial" w:cs="Arial"/>
              <w:noProof/>
              <w:webHidden/>
              <w:lang w:val="en-US"/>
              <w:rPrChange w:id="160" w:author="startklaar" w:date="2016-09-26T10:50:00Z">
                <w:rPr>
                  <w:noProof/>
                  <w:webHidden/>
                  <w:lang w:val="en-US"/>
                </w:rPr>
              </w:rPrChange>
            </w:rPr>
            <w:t>13</w:t>
          </w:r>
          <w:r w:rsidR="0035002F" w:rsidRPr="00D6070F">
            <w:rPr>
              <w:rFonts w:ascii="Arial" w:hAnsi="Arial" w:cs="Arial"/>
              <w:noProof/>
              <w:webHidden/>
              <w:lang w:val="en-US"/>
              <w:rPrChange w:id="161" w:author="startklaar" w:date="2016-09-26T10:50:00Z">
                <w:rPr>
                  <w:noProof/>
                  <w:webHidden/>
                  <w:lang w:val="en-US"/>
                </w:rPr>
              </w:rPrChange>
            </w:rPr>
            <w:fldChar w:fldCharType="end"/>
          </w:r>
          <w:r w:rsidRPr="00D6070F">
            <w:rPr>
              <w:rFonts w:ascii="Arial" w:hAnsi="Arial" w:cs="Arial"/>
              <w:noProof/>
              <w:lang w:val="en-US"/>
              <w:rPrChange w:id="162" w:author="startklaar" w:date="2016-09-26T10:50:00Z">
                <w:rPr>
                  <w:noProof/>
                  <w:lang w:val="en-US"/>
                </w:rPr>
              </w:rPrChange>
            </w:rPr>
            <w:fldChar w:fldCharType="end"/>
          </w:r>
        </w:p>
        <w:p w:rsidR="0035002F" w:rsidRPr="00D6070F" w:rsidRDefault="0035002F" w:rsidP="00217590">
          <w:pPr>
            <w:spacing w:line="300" w:lineRule="auto"/>
            <w:rPr>
              <w:rFonts w:ascii="Arial" w:hAnsi="Arial" w:cs="Arial"/>
              <w:b/>
              <w:bCs/>
              <w:noProof/>
              <w:lang w:val="en-US"/>
              <w:rPrChange w:id="163" w:author="startklaar" w:date="2016-09-26T10:50:00Z">
                <w:rPr>
                  <w:b/>
                  <w:bCs/>
                  <w:noProof/>
                  <w:lang w:val="en-US"/>
                </w:rPr>
              </w:rPrChange>
            </w:rPr>
          </w:pPr>
          <w:r w:rsidRPr="00D6070F">
            <w:rPr>
              <w:rFonts w:ascii="Arial" w:hAnsi="Arial" w:cs="Arial"/>
              <w:b/>
              <w:bCs/>
              <w:noProof/>
              <w:lang w:val="en-US"/>
              <w:rPrChange w:id="164" w:author="startklaar" w:date="2016-09-26T10:50:00Z">
                <w:rPr>
                  <w:b/>
                  <w:bCs/>
                  <w:noProof/>
                  <w:lang w:val="en-US"/>
                </w:rPr>
              </w:rPrChange>
            </w:rPr>
            <w:fldChar w:fldCharType="end"/>
          </w:r>
        </w:p>
      </w:sdtContent>
    </w:sdt>
    <w:p w:rsidR="00F929D7" w:rsidRPr="00D6070F" w:rsidRDefault="00F929D7"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35002F" w:rsidRPr="00D6070F" w:rsidRDefault="0035002F" w:rsidP="00217590">
      <w:pPr>
        <w:pStyle w:val="NormalWeb"/>
        <w:spacing w:after="240" w:line="254" w:lineRule="auto"/>
        <w:rPr>
          <w:rFonts w:ascii="Arial" w:hAnsi="Arial" w:cs="Arial"/>
          <w:lang w:val="en-US"/>
        </w:rPr>
      </w:pPr>
    </w:p>
    <w:p w:rsidR="007A0044" w:rsidRPr="00D6070F" w:rsidRDefault="007A0044" w:rsidP="00217590">
      <w:pPr>
        <w:rPr>
          <w:rFonts w:ascii="Arial" w:eastAsia="Times New Roman" w:hAnsi="Arial" w:cs="Arial"/>
          <w:b/>
          <w:bCs/>
          <w:sz w:val="40"/>
          <w:szCs w:val="40"/>
          <w:lang w:val="en-US" w:eastAsia="fr-FR"/>
        </w:rPr>
      </w:pPr>
      <w:r w:rsidRPr="00D6070F">
        <w:rPr>
          <w:rFonts w:ascii="Arial" w:eastAsia="Times New Roman" w:hAnsi="Arial" w:cs="Arial"/>
          <w:b/>
          <w:bCs/>
          <w:sz w:val="40"/>
          <w:szCs w:val="40"/>
          <w:lang w:val="en-US" w:eastAsia="fr-FR"/>
        </w:rPr>
        <w:br w:type="page"/>
      </w:r>
    </w:p>
    <w:p w:rsidR="0035002F" w:rsidRPr="00D6070F" w:rsidRDefault="0035002F" w:rsidP="00F90769">
      <w:pPr>
        <w:pStyle w:val="Titre1"/>
        <w:numPr>
          <w:ilvl w:val="0"/>
          <w:numId w:val="0"/>
        </w:numPr>
        <w:rPr>
          <w:rFonts w:cs="Arial"/>
          <w:rPrChange w:id="165" w:author="startklaar" w:date="2016-09-26T10:50:00Z">
            <w:rPr/>
          </w:rPrChange>
        </w:rPr>
      </w:pPr>
      <w:r w:rsidRPr="00D6070F">
        <w:rPr>
          <w:rFonts w:cs="Arial"/>
          <w:rPrChange w:id="166" w:author="startklaar" w:date="2016-09-26T10:50:00Z">
            <w:rPr/>
          </w:rPrChange>
        </w:rPr>
        <w:lastRenderedPageBreak/>
        <w:t xml:space="preserve">Revision History </w:t>
      </w:r>
    </w:p>
    <w:p w:rsidR="007A0044" w:rsidRPr="00D6070F" w:rsidRDefault="007A0044" w:rsidP="00217590">
      <w:pPr>
        <w:rPr>
          <w:rFonts w:ascii="Arial" w:hAnsi="Arial" w:cs="Arial"/>
          <w:lang w:val="en-US" w:eastAsia="fr-FR"/>
          <w:rPrChange w:id="167" w:author="startklaar" w:date="2016-09-26T10:50:00Z">
            <w:rPr>
              <w:lang w:val="en-US" w:eastAsia="fr-FR"/>
            </w:rPr>
          </w:rPrChange>
        </w:rPr>
      </w:pPr>
    </w:p>
    <w:tbl>
      <w:tblPr>
        <w:tblStyle w:val="Grilledutableau"/>
        <w:tblW w:w="9348" w:type="dxa"/>
        <w:tblLook w:val="04A0" w:firstRow="1" w:lastRow="0" w:firstColumn="1" w:lastColumn="0" w:noHBand="0" w:noVBand="1"/>
      </w:tblPr>
      <w:tblGrid>
        <w:gridCol w:w="1023"/>
        <w:gridCol w:w="2116"/>
        <w:gridCol w:w="3530"/>
        <w:gridCol w:w="2679"/>
      </w:tblGrid>
      <w:tr w:rsidR="0035002F" w:rsidRPr="00D6070F" w:rsidTr="00903671">
        <w:tc>
          <w:tcPr>
            <w:tcW w:w="988"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Version</w:t>
            </w:r>
          </w:p>
        </w:tc>
        <w:tc>
          <w:tcPr>
            <w:tcW w:w="2126"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Date</w:t>
            </w:r>
          </w:p>
        </w:tc>
        <w:tc>
          <w:tcPr>
            <w:tcW w:w="3544"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Description</w:t>
            </w:r>
          </w:p>
        </w:tc>
        <w:tc>
          <w:tcPr>
            <w:tcW w:w="2690" w:type="dxa"/>
          </w:tcPr>
          <w:p w:rsidR="0035002F" w:rsidRPr="00D6070F" w:rsidRDefault="00FD6D85" w:rsidP="00217590">
            <w:pPr>
              <w:pStyle w:val="Sansinterligne"/>
              <w:rPr>
                <w:rFonts w:ascii="Arial" w:hAnsi="Arial" w:cs="Arial"/>
                <w:b/>
                <w:lang w:val="en-US"/>
              </w:rPr>
            </w:pPr>
            <w:r w:rsidRPr="00D6070F">
              <w:rPr>
                <w:rFonts w:ascii="Arial" w:hAnsi="Arial" w:cs="Arial"/>
                <w:b/>
                <w:lang w:val="en-US"/>
              </w:rPr>
              <w:t>By</w:t>
            </w:r>
          </w:p>
        </w:tc>
      </w:tr>
      <w:tr w:rsidR="0035002F" w:rsidRPr="00D6070F" w:rsidTr="00903671">
        <w:tc>
          <w:tcPr>
            <w:tcW w:w="988" w:type="dxa"/>
          </w:tcPr>
          <w:p w:rsidR="0035002F" w:rsidRPr="00D6070F" w:rsidRDefault="0035002F" w:rsidP="00217590">
            <w:pPr>
              <w:pStyle w:val="Sansinterligne"/>
              <w:rPr>
                <w:rFonts w:ascii="Arial" w:hAnsi="Arial" w:cs="Arial"/>
                <w:lang w:val="en-US"/>
              </w:rPr>
            </w:pPr>
            <w:r w:rsidRPr="00D6070F">
              <w:rPr>
                <w:rFonts w:ascii="Arial" w:hAnsi="Arial" w:cs="Arial"/>
                <w:lang w:val="en-US"/>
              </w:rPr>
              <w:t>1.0</w:t>
            </w:r>
          </w:p>
        </w:tc>
        <w:tc>
          <w:tcPr>
            <w:tcW w:w="2126" w:type="dxa"/>
          </w:tcPr>
          <w:p w:rsidR="0035002F" w:rsidRPr="00D6070F" w:rsidRDefault="0035002F" w:rsidP="00217590">
            <w:pPr>
              <w:pStyle w:val="Sansinterligne"/>
              <w:rPr>
                <w:rFonts w:ascii="Arial" w:hAnsi="Arial" w:cs="Arial"/>
                <w:lang w:val="en-US"/>
              </w:rPr>
            </w:pPr>
            <w:r w:rsidRPr="00D6070F">
              <w:rPr>
                <w:rFonts w:ascii="Arial" w:hAnsi="Arial" w:cs="Arial"/>
                <w:lang w:val="en-US"/>
              </w:rPr>
              <w:t>15-09-16</w:t>
            </w:r>
          </w:p>
        </w:tc>
        <w:tc>
          <w:tcPr>
            <w:tcW w:w="3544" w:type="dxa"/>
          </w:tcPr>
          <w:p w:rsidR="0035002F" w:rsidRPr="00D6070F" w:rsidRDefault="00217590" w:rsidP="00217590">
            <w:pPr>
              <w:pStyle w:val="Sansinterligne"/>
              <w:tabs>
                <w:tab w:val="center" w:pos="1664"/>
              </w:tabs>
              <w:rPr>
                <w:rFonts w:ascii="Arial" w:hAnsi="Arial" w:cs="Arial"/>
                <w:lang w:val="en-US"/>
              </w:rPr>
            </w:pPr>
            <w:r w:rsidRPr="00D6070F">
              <w:rPr>
                <w:rFonts w:ascii="Arial" w:hAnsi="Arial" w:cs="Arial"/>
                <w:lang w:val="en-US"/>
              </w:rPr>
              <w:t>Creation</w:t>
            </w:r>
          </w:p>
        </w:tc>
        <w:tc>
          <w:tcPr>
            <w:tcW w:w="2690" w:type="dxa"/>
          </w:tcPr>
          <w:p w:rsidR="0035002F" w:rsidRPr="00D6070F" w:rsidRDefault="0035002F" w:rsidP="00217590">
            <w:pPr>
              <w:pStyle w:val="Sansinterligne"/>
              <w:rPr>
                <w:rFonts w:ascii="Arial" w:hAnsi="Arial" w:cs="Arial"/>
                <w:lang w:val="en-US"/>
              </w:rPr>
            </w:pPr>
            <w:r w:rsidRPr="00D6070F">
              <w:rPr>
                <w:rFonts w:ascii="Arial" w:hAnsi="Arial" w:cs="Arial"/>
                <w:lang w:val="en-US"/>
              </w:rPr>
              <w:t>Anthony</w:t>
            </w:r>
          </w:p>
        </w:tc>
      </w:tr>
      <w:tr w:rsidR="00D26861" w:rsidRPr="00D6070F" w:rsidTr="00903671">
        <w:tc>
          <w:tcPr>
            <w:tcW w:w="988" w:type="dxa"/>
          </w:tcPr>
          <w:p w:rsidR="00D26861" w:rsidRPr="00D6070F" w:rsidRDefault="00D26861" w:rsidP="00217590">
            <w:pPr>
              <w:pStyle w:val="Sansinterligne"/>
              <w:rPr>
                <w:rFonts w:ascii="Arial" w:hAnsi="Arial" w:cs="Arial"/>
                <w:lang w:val="en-US"/>
              </w:rPr>
            </w:pPr>
            <w:r w:rsidRPr="00D6070F">
              <w:rPr>
                <w:rFonts w:ascii="Arial" w:hAnsi="Arial" w:cs="Arial"/>
                <w:lang w:val="en-US"/>
              </w:rPr>
              <w:t>1.1</w:t>
            </w:r>
          </w:p>
        </w:tc>
        <w:tc>
          <w:tcPr>
            <w:tcW w:w="2126" w:type="dxa"/>
          </w:tcPr>
          <w:p w:rsidR="00D26861" w:rsidRPr="00D6070F" w:rsidRDefault="00D26861" w:rsidP="00217590">
            <w:pPr>
              <w:pStyle w:val="Sansinterligne"/>
              <w:rPr>
                <w:rFonts w:ascii="Arial" w:hAnsi="Arial" w:cs="Arial"/>
                <w:lang w:val="en-US"/>
              </w:rPr>
            </w:pPr>
            <w:r w:rsidRPr="00D6070F">
              <w:rPr>
                <w:rFonts w:ascii="Arial" w:hAnsi="Arial" w:cs="Arial"/>
                <w:lang w:val="en-US"/>
              </w:rPr>
              <w:t>15-09-16</w:t>
            </w:r>
          </w:p>
        </w:tc>
        <w:tc>
          <w:tcPr>
            <w:tcW w:w="3544" w:type="dxa"/>
          </w:tcPr>
          <w:p w:rsidR="00D26861" w:rsidRPr="00D6070F" w:rsidRDefault="00D26861" w:rsidP="00217590">
            <w:pPr>
              <w:pStyle w:val="Sansinterligne"/>
              <w:tabs>
                <w:tab w:val="center" w:pos="1664"/>
              </w:tabs>
              <w:rPr>
                <w:rFonts w:ascii="Arial" w:hAnsi="Arial" w:cs="Arial"/>
                <w:lang w:val="en-US"/>
              </w:rPr>
            </w:pPr>
            <w:r w:rsidRPr="00D6070F">
              <w:rPr>
                <w:rFonts w:ascii="Arial" w:hAnsi="Arial" w:cs="Arial"/>
                <w:lang w:val="en-US"/>
              </w:rPr>
              <w:t>Backgrounds, Assigment, Borders, Product, Risk</w:t>
            </w:r>
          </w:p>
        </w:tc>
        <w:tc>
          <w:tcPr>
            <w:tcW w:w="2690" w:type="dxa"/>
          </w:tcPr>
          <w:p w:rsidR="00D26861" w:rsidRPr="00D6070F" w:rsidRDefault="00D26861" w:rsidP="00217590">
            <w:pPr>
              <w:pStyle w:val="Sansinterligne"/>
              <w:rPr>
                <w:rFonts w:ascii="Arial" w:hAnsi="Arial" w:cs="Arial"/>
                <w:lang w:val="en-US"/>
              </w:rPr>
            </w:pPr>
            <w:r w:rsidRPr="00D6070F">
              <w:rPr>
                <w:rFonts w:ascii="Arial" w:hAnsi="Arial" w:cs="Arial"/>
                <w:lang w:val="en-US"/>
              </w:rPr>
              <w:t>Anthony</w:t>
            </w:r>
          </w:p>
        </w:tc>
      </w:tr>
      <w:tr w:rsidR="000D6394" w:rsidRPr="00D6070F" w:rsidTr="00903671">
        <w:tc>
          <w:tcPr>
            <w:tcW w:w="988" w:type="dxa"/>
          </w:tcPr>
          <w:p w:rsidR="000D6394" w:rsidRPr="00D6070F" w:rsidRDefault="000D6394" w:rsidP="00217590">
            <w:pPr>
              <w:pStyle w:val="Sansinterligne"/>
              <w:rPr>
                <w:rFonts w:ascii="Arial" w:hAnsi="Arial" w:cs="Arial"/>
                <w:lang w:val="en-US"/>
              </w:rPr>
            </w:pPr>
          </w:p>
        </w:tc>
        <w:tc>
          <w:tcPr>
            <w:tcW w:w="2126" w:type="dxa"/>
          </w:tcPr>
          <w:p w:rsidR="000D6394" w:rsidRPr="00D6070F" w:rsidRDefault="000D6394" w:rsidP="00217590">
            <w:pPr>
              <w:pStyle w:val="Sansinterligne"/>
              <w:rPr>
                <w:rFonts w:ascii="Arial" w:hAnsi="Arial" w:cs="Arial"/>
                <w:lang w:val="en-US"/>
              </w:rPr>
            </w:pPr>
            <w:r w:rsidRPr="00D6070F">
              <w:rPr>
                <w:rFonts w:ascii="Arial" w:hAnsi="Arial" w:cs="Arial"/>
                <w:lang w:val="en-US"/>
              </w:rPr>
              <w:t>19-09-16</w:t>
            </w:r>
          </w:p>
        </w:tc>
        <w:tc>
          <w:tcPr>
            <w:tcW w:w="3544" w:type="dxa"/>
          </w:tcPr>
          <w:p w:rsidR="000D6394" w:rsidRPr="00D6070F" w:rsidRDefault="000D6394" w:rsidP="00217590">
            <w:pPr>
              <w:pStyle w:val="Sansinterligne"/>
              <w:tabs>
                <w:tab w:val="center" w:pos="1664"/>
              </w:tabs>
              <w:rPr>
                <w:rFonts w:ascii="Arial" w:hAnsi="Arial" w:cs="Arial"/>
                <w:lang w:val="en-US"/>
              </w:rPr>
            </w:pPr>
            <w:r w:rsidRPr="00D6070F">
              <w:rPr>
                <w:rFonts w:ascii="Arial" w:hAnsi="Arial" w:cs="Arial"/>
                <w:lang w:val="en-US"/>
              </w:rPr>
              <w:t>Whole document checked for errors.</w:t>
            </w:r>
          </w:p>
        </w:tc>
        <w:tc>
          <w:tcPr>
            <w:tcW w:w="2690" w:type="dxa"/>
          </w:tcPr>
          <w:p w:rsidR="000D6394" w:rsidRPr="00D6070F" w:rsidRDefault="001879D2" w:rsidP="00217590">
            <w:pPr>
              <w:pStyle w:val="Sansinterligne"/>
              <w:rPr>
                <w:rFonts w:ascii="Arial" w:hAnsi="Arial" w:cs="Arial"/>
                <w:lang w:val="en-US"/>
              </w:rPr>
            </w:pPr>
            <w:r w:rsidRPr="00D6070F">
              <w:rPr>
                <w:rFonts w:ascii="Arial" w:hAnsi="Arial" w:cs="Arial"/>
                <w:lang w:val="en-US"/>
              </w:rPr>
              <w:t>Cem</w:t>
            </w:r>
          </w:p>
        </w:tc>
      </w:tr>
    </w:tbl>
    <w:p w:rsidR="00344CD4" w:rsidRPr="00D6070F" w:rsidRDefault="00344CD4" w:rsidP="00217590">
      <w:pPr>
        <w:pStyle w:val="NormalWeb"/>
        <w:spacing w:after="240" w:line="254" w:lineRule="auto"/>
        <w:rPr>
          <w:rFonts w:ascii="Arial" w:hAnsi="Arial" w:cs="Arial"/>
          <w:lang w:val="en-US"/>
        </w:rPr>
      </w:pPr>
    </w:p>
    <w:p w:rsidR="00C030C0" w:rsidRPr="0035002F" w:rsidRDefault="00C030C0" w:rsidP="00C030C0">
      <w:pPr>
        <w:pStyle w:val="Titre1"/>
        <w:numPr>
          <w:ilvl w:val="0"/>
          <w:numId w:val="0"/>
        </w:numPr>
        <w:ind w:left="720" w:hanging="360"/>
        <w:rPr>
          <w:ins w:id="168" w:author="antho carin" w:date="2016-09-28T00:55:00Z"/>
          <w:rFonts w:cs="Arial"/>
        </w:rPr>
        <w:pPrChange w:id="169" w:author="antho carin" w:date="2016-09-28T00:55:00Z">
          <w:pPr>
            <w:pStyle w:val="Titre1"/>
          </w:pPr>
        </w:pPrChange>
      </w:pPr>
    </w:p>
    <w:tbl>
      <w:tblPr>
        <w:tblStyle w:val="Grilledutableau"/>
        <w:tblW w:w="9348" w:type="dxa"/>
        <w:tblLook w:val="04A0" w:firstRow="1" w:lastRow="0" w:firstColumn="1" w:lastColumn="0" w:noHBand="0" w:noVBand="1"/>
      </w:tblPr>
      <w:tblGrid>
        <w:gridCol w:w="988"/>
        <w:gridCol w:w="1134"/>
        <w:gridCol w:w="4536"/>
        <w:gridCol w:w="2690"/>
      </w:tblGrid>
      <w:tr w:rsidR="00C030C0" w:rsidRPr="0035002F" w:rsidTr="00D57574">
        <w:trPr>
          <w:ins w:id="170" w:author="antho carin" w:date="2016-09-28T00:55:00Z"/>
        </w:trPr>
        <w:tc>
          <w:tcPr>
            <w:tcW w:w="988" w:type="dxa"/>
          </w:tcPr>
          <w:p w:rsidR="00C030C0" w:rsidRPr="0035002F" w:rsidRDefault="00C030C0" w:rsidP="00D57574">
            <w:pPr>
              <w:pStyle w:val="Sansinterligne"/>
              <w:rPr>
                <w:ins w:id="171" w:author="antho carin" w:date="2016-09-28T00:55:00Z"/>
                <w:rFonts w:ascii="Arial" w:hAnsi="Arial" w:cs="Arial"/>
                <w:b/>
              </w:rPr>
            </w:pPr>
            <w:ins w:id="172" w:author="antho carin" w:date="2016-09-28T00:55:00Z">
              <w:r w:rsidRPr="0035002F">
                <w:rPr>
                  <w:rFonts w:ascii="Arial" w:hAnsi="Arial" w:cs="Arial"/>
                  <w:b/>
                </w:rPr>
                <w:t>Versie</w:t>
              </w:r>
            </w:ins>
          </w:p>
        </w:tc>
        <w:tc>
          <w:tcPr>
            <w:tcW w:w="1134" w:type="dxa"/>
          </w:tcPr>
          <w:p w:rsidR="00C030C0" w:rsidRPr="0035002F" w:rsidRDefault="00C030C0" w:rsidP="00D57574">
            <w:pPr>
              <w:pStyle w:val="Sansinterligne"/>
              <w:rPr>
                <w:ins w:id="173" w:author="antho carin" w:date="2016-09-28T00:55:00Z"/>
                <w:rFonts w:ascii="Arial" w:hAnsi="Arial" w:cs="Arial"/>
                <w:b/>
              </w:rPr>
            </w:pPr>
            <w:ins w:id="174" w:author="antho carin" w:date="2016-09-28T00:55:00Z">
              <w:r w:rsidRPr="0035002F">
                <w:rPr>
                  <w:rFonts w:ascii="Arial" w:hAnsi="Arial" w:cs="Arial"/>
                  <w:b/>
                </w:rPr>
                <w:t>Datum</w:t>
              </w:r>
            </w:ins>
          </w:p>
        </w:tc>
        <w:tc>
          <w:tcPr>
            <w:tcW w:w="4536" w:type="dxa"/>
          </w:tcPr>
          <w:p w:rsidR="00C030C0" w:rsidRPr="0035002F" w:rsidRDefault="00C030C0" w:rsidP="00D57574">
            <w:pPr>
              <w:pStyle w:val="Sansinterligne"/>
              <w:rPr>
                <w:ins w:id="175" w:author="antho carin" w:date="2016-09-28T00:55:00Z"/>
                <w:rFonts w:ascii="Arial" w:hAnsi="Arial" w:cs="Arial"/>
                <w:b/>
              </w:rPr>
            </w:pPr>
            <w:ins w:id="176" w:author="antho carin" w:date="2016-09-28T00:55:00Z">
              <w:r w:rsidRPr="0035002F">
                <w:rPr>
                  <w:rFonts w:ascii="Arial" w:hAnsi="Arial" w:cs="Arial"/>
                  <w:b/>
                </w:rPr>
                <w:t>Beschrijving</w:t>
              </w:r>
            </w:ins>
          </w:p>
        </w:tc>
        <w:tc>
          <w:tcPr>
            <w:tcW w:w="2690" w:type="dxa"/>
          </w:tcPr>
          <w:p w:rsidR="00C030C0" w:rsidRPr="0035002F" w:rsidRDefault="00C030C0" w:rsidP="00D57574">
            <w:pPr>
              <w:pStyle w:val="Sansinterligne"/>
              <w:rPr>
                <w:ins w:id="177" w:author="antho carin" w:date="2016-09-28T00:55:00Z"/>
                <w:rFonts w:ascii="Arial" w:hAnsi="Arial" w:cs="Arial"/>
                <w:b/>
              </w:rPr>
            </w:pPr>
            <w:ins w:id="178" w:author="antho carin" w:date="2016-09-28T00:55:00Z">
              <w:r w:rsidRPr="0035002F">
                <w:rPr>
                  <w:rFonts w:ascii="Arial" w:hAnsi="Arial" w:cs="Arial"/>
                  <w:b/>
                </w:rPr>
                <w:t>Door</w:t>
              </w:r>
            </w:ins>
          </w:p>
        </w:tc>
      </w:tr>
      <w:tr w:rsidR="00C030C0" w:rsidRPr="0035002F" w:rsidTr="00D57574">
        <w:trPr>
          <w:ins w:id="179" w:author="antho carin" w:date="2016-09-28T00:55:00Z"/>
        </w:trPr>
        <w:tc>
          <w:tcPr>
            <w:tcW w:w="988" w:type="dxa"/>
          </w:tcPr>
          <w:p w:rsidR="00C030C0" w:rsidRPr="0035002F" w:rsidRDefault="00C030C0" w:rsidP="00D57574">
            <w:pPr>
              <w:pStyle w:val="Sansinterligne"/>
              <w:rPr>
                <w:ins w:id="180" w:author="antho carin" w:date="2016-09-28T00:55:00Z"/>
                <w:rFonts w:ascii="Arial" w:hAnsi="Arial" w:cs="Arial"/>
              </w:rPr>
            </w:pPr>
            <w:ins w:id="181" w:author="antho carin" w:date="2016-09-28T00:55:00Z">
              <w:r>
                <w:rPr>
                  <w:rFonts w:ascii="Arial" w:hAnsi="Arial" w:cs="Arial"/>
                </w:rPr>
                <w:t>1.0</w:t>
              </w:r>
            </w:ins>
          </w:p>
        </w:tc>
        <w:tc>
          <w:tcPr>
            <w:tcW w:w="1134" w:type="dxa"/>
          </w:tcPr>
          <w:p w:rsidR="00C030C0" w:rsidRPr="0035002F" w:rsidRDefault="00C030C0" w:rsidP="00D57574">
            <w:pPr>
              <w:pStyle w:val="Sansinterligne"/>
              <w:rPr>
                <w:ins w:id="182" w:author="antho carin" w:date="2016-09-28T00:55:00Z"/>
                <w:rFonts w:ascii="Arial" w:hAnsi="Arial" w:cs="Arial"/>
              </w:rPr>
            </w:pPr>
            <w:ins w:id="183" w:author="antho carin" w:date="2016-09-28T00:55:00Z">
              <w:r>
                <w:rPr>
                  <w:rFonts w:ascii="Arial" w:hAnsi="Arial" w:cs="Arial"/>
                </w:rPr>
                <w:t>15-09-16</w:t>
              </w:r>
            </w:ins>
          </w:p>
        </w:tc>
        <w:tc>
          <w:tcPr>
            <w:tcW w:w="4536" w:type="dxa"/>
          </w:tcPr>
          <w:p w:rsidR="00C030C0" w:rsidRPr="0035002F" w:rsidRDefault="00C030C0" w:rsidP="00D57574">
            <w:pPr>
              <w:pStyle w:val="Sansinterligne"/>
              <w:tabs>
                <w:tab w:val="center" w:pos="1664"/>
              </w:tabs>
              <w:rPr>
                <w:ins w:id="184" w:author="antho carin" w:date="2016-09-28T00:55:00Z"/>
                <w:rFonts w:ascii="Arial" w:hAnsi="Arial" w:cs="Arial"/>
              </w:rPr>
            </w:pPr>
            <w:ins w:id="185" w:author="antho carin" w:date="2016-09-28T00:55:00Z">
              <w:r>
                <w:rPr>
                  <w:rFonts w:ascii="Arial" w:hAnsi="Arial" w:cs="Arial"/>
                </w:rPr>
                <w:t>Creation ,…</w:t>
              </w:r>
            </w:ins>
          </w:p>
        </w:tc>
        <w:tc>
          <w:tcPr>
            <w:tcW w:w="2690" w:type="dxa"/>
          </w:tcPr>
          <w:p w:rsidR="00C030C0" w:rsidRPr="0035002F" w:rsidRDefault="00C030C0" w:rsidP="00D57574">
            <w:pPr>
              <w:pStyle w:val="Sansinterligne"/>
              <w:rPr>
                <w:ins w:id="186" w:author="antho carin" w:date="2016-09-28T00:55:00Z"/>
                <w:rFonts w:ascii="Arial" w:hAnsi="Arial" w:cs="Arial"/>
              </w:rPr>
            </w:pPr>
            <w:ins w:id="187" w:author="antho carin" w:date="2016-09-28T00:55:00Z">
              <w:r>
                <w:rPr>
                  <w:rFonts w:ascii="Arial" w:hAnsi="Arial" w:cs="Arial"/>
                </w:rPr>
                <w:t>Anthony</w:t>
              </w:r>
            </w:ins>
          </w:p>
        </w:tc>
      </w:tr>
      <w:tr w:rsidR="00C030C0" w:rsidRPr="00D26861" w:rsidTr="00D57574">
        <w:trPr>
          <w:ins w:id="188" w:author="antho carin" w:date="2016-09-28T00:55:00Z"/>
        </w:trPr>
        <w:tc>
          <w:tcPr>
            <w:tcW w:w="988" w:type="dxa"/>
          </w:tcPr>
          <w:p w:rsidR="00C030C0" w:rsidRDefault="00C030C0" w:rsidP="00D57574">
            <w:pPr>
              <w:pStyle w:val="Sansinterligne"/>
              <w:rPr>
                <w:ins w:id="189" w:author="antho carin" w:date="2016-09-28T00:55:00Z"/>
                <w:rFonts w:ascii="Arial" w:hAnsi="Arial" w:cs="Arial"/>
              </w:rPr>
            </w:pPr>
            <w:ins w:id="190" w:author="antho carin" w:date="2016-09-28T00:55:00Z">
              <w:r>
                <w:rPr>
                  <w:rFonts w:ascii="Arial" w:hAnsi="Arial" w:cs="Arial"/>
                </w:rPr>
                <w:t>1.1</w:t>
              </w:r>
            </w:ins>
          </w:p>
        </w:tc>
        <w:tc>
          <w:tcPr>
            <w:tcW w:w="1134" w:type="dxa"/>
          </w:tcPr>
          <w:p w:rsidR="00C030C0" w:rsidRDefault="00C030C0" w:rsidP="00D57574">
            <w:pPr>
              <w:pStyle w:val="Sansinterligne"/>
              <w:rPr>
                <w:ins w:id="191" w:author="antho carin" w:date="2016-09-28T00:55:00Z"/>
                <w:rFonts w:ascii="Arial" w:hAnsi="Arial" w:cs="Arial"/>
              </w:rPr>
            </w:pPr>
            <w:ins w:id="192" w:author="antho carin" w:date="2016-09-28T00:55:00Z">
              <w:r>
                <w:rPr>
                  <w:rFonts w:ascii="Arial" w:hAnsi="Arial" w:cs="Arial"/>
                </w:rPr>
                <w:t>15-09-16</w:t>
              </w:r>
            </w:ins>
          </w:p>
        </w:tc>
        <w:tc>
          <w:tcPr>
            <w:tcW w:w="4536" w:type="dxa"/>
          </w:tcPr>
          <w:p w:rsidR="00C030C0" w:rsidRPr="00D26861" w:rsidRDefault="00C030C0" w:rsidP="00D57574">
            <w:pPr>
              <w:pStyle w:val="Sansinterligne"/>
              <w:tabs>
                <w:tab w:val="center" w:pos="1664"/>
              </w:tabs>
              <w:rPr>
                <w:ins w:id="193" w:author="antho carin" w:date="2016-09-28T00:55:00Z"/>
                <w:rFonts w:ascii="Arial" w:hAnsi="Arial" w:cs="Arial"/>
                <w:lang w:val="en-US"/>
              </w:rPr>
            </w:pPr>
            <w:ins w:id="194" w:author="antho carin" w:date="2016-09-28T00:55:00Z">
              <w:r w:rsidRPr="00D26861">
                <w:rPr>
                  <w:rFonts w:ascii="Arial" w:hAnsi="Arial" w:cs="Arial"/>
                  <w:lang w:val="en-US"/>
                </w:rPr>
                <w:t xml:space="preserve">Backgrounds, </w:t>
              </w:r>
              <w:r>
                <w:rPr>
                  <w:rFonts w:ascii="Arial" w:hAnsi="Arial" w:cs="Arial"/>
                  <w:lang w:val="en-US"/>
                </w:rPr>
                <w:t>/</w:t>
              </w:r>
              <w:r w:rsidRPr="00D26861">
                <w:rPr>
                  <w:rFonts w:ascii="Arial" w:hAnsi="Arial" w:cs="Arial"/>
                  <w:lang w:val="en-US"/>
                </w:rPr>
                <w:t>Assignment, Borders, Product, Risk</w:t>
              </w:r>
            </w:ins>
          </w:p>
        </w:tc>
        <w:tc>
          <w:tcPr>
            <w:tcW w:w="2690" w:type="dxa"/>
          </w:tcPr>
          <w:p w:rsidR="00C030C0" w:rsidRPr="00D26861" w:rsidRDefault="00C030C0" w:rsidP="00D57574">
            <w:pPr>
              <w:pStyle w:val="Sansinterligne"/>
              <w:rPr>
                <w:ins w:id="195" w:author="antho carin" w:date="2016-09-28T00:55:00Z"/>
                <w:rFonts w:ascii="Arial" w:hAnsi="Arial" w:cs="Arial"/>
                <w:lang w:val="en-US"/>
              </w:rPr>
            </w:pPr>
            <w:ins w:id="196" w:author="antho carin" w:date="2016-09-28T00:55:00Z">
              <w:r>
                <w:rPr>
                  <w:rFonts w:ascii="Arial" w:hAnsi="Arial" w:cs="Arial"/>
                  <w:lang w:val="en-US"/>
                </w:rPr>
                <w:t>A</w:t>
              </w:r>
            </w:ins>
          </w:p>
        </w:tc>
      </w:tr>
      <w:tr w:rsidR="00C030C0" w:rsidRPr="00EC38F5" w:rsidTr="00D57574">
        <w:trPr>
          <w:ins w:id="197" w:author="antho carin" w:date="2016-09-28T00:55:00Z"/>
        </w:trPr>
        <w:tc>
          <w:tcPr>
            <w:tcW w:w="988" w:type="dxa"/>
          </w:tcPr>
          <w:p w:rsidR="00C030C0" w:rsidRDefault="00C030C0" w:rsidP="00D57574">
            <w:pPr>
              <w:pStyle w:val="Sansinterligne"/>
              <w:rPr>
                <w:ins w:id="198" w:author="antho carin" w:date="2016-09-28T00:55:00Z"/>
                <w:rFonts w:ascii="Arial" w:hAnsi="Arial" w:cs="Arial"/>
              </w:rPr>
            </w:pPr>
            <w:ins w:id="199" w:author="antho carin" w:date="2016-09-28T00:55:00Z">
              <w:r>
                <w:rPr>
                  <w:rFonts w:ascii="Arial" w:hAnsi="Arial" w:cs="Arial"/>
                </w:rPr>
                <w:t>1.2-1.3</w:t>
              </w:r>
            </w:ins>
          </w:p>
        </w:tc>
        <w:tc>
          <w:tcPr>
            <w:tcW w:w="1134" w:type="dxa"/>
          </w:tcPr>
          <w:p w:rsidR="00C030C0" w:rsidRDefault="00C030C0" w:rsidP="00D57574">
            <w:pPr>
              <w:pStyle w:val="Sansinterligne"/>
              <w:rPr>
                <w:ins w:id="200" w:author="antho carin" w:date="2016-09-28T00:55:00Z"/>
                <w:rFonts w:ascii="Arial" w:hAnsi="Arial" w:cs="Arial"/>
              </w:rPr>
            </w:pPr>
            <w:ins w:id="201" w:author="antho carin" w:date="2016-09-28T00:55:00Z">
              <w:r>
                <w:rPr>
                  <w:rFonts w:ascii="Arial" w:hAnsi="Arial" w:cs="Arial"/>
                </w:rPr>
                <w:t>16-09-16</w:t>
              </w:r>
            </w:ins>
          </w:p>
        </w:tc>
        <w:tc>
          <w:tcPr>
            <w:tcW w:w="4536" w:type="dxa"/>
          </w:tcPr>
          <w:p w:rsidR="00C030C0" w:rsidRPr="00D26861" w:rsidRDefault="00C030C0" w:rsidP="00D57574">
            <w:pPr>
              <w:pStyle w:val="Sansinterligne"/>
              <w:tabs>
                <w:tab w:val="center" w:pos="1664"/>
              </w:tabs>
              <w:rPr>
                <w:ins w:id="202" w:author="antho carin" w:date="2016-09-28T00:55:00Z"/>
                <w:rFonts w:ascii="Arial" w:hAnsi="Arial" w:cs="Arial"/>
                <w:lang w:val="en-US"/>
              </w:rPr>
            </w:pPr>
            <w:ins w:id="203" w:author="antho carin" w:date="2016-09-28T00:55:00Z">
              <w:r>
                <w:rPr>
                  <w:rFonts w:ascii="Arial" w:hAnsi="Arial" w:cs="Arial"/>
                  <w:lang w:val="en-US"/>
                </w:rPr>
                <w:t>Activities, /Quality, /Cost, Risk, Organization</w:t>
              </w:r>
            </w:ins>
          </w:p>
        </w:tc>
        <w:tc>
          <w:tcPr>
            <w:tcW w:w="2690" w:type="dxa"/>
          </w:tcPr>
          <w:p w:rsidR="00C030C0" w:rsidRDefault="00C030C0" w:rsidP="00D57574">
            <w:pPr>
              <w:pStyle w:val="Sansinterligne"/>
              <w:rPr>
                <w:ins w:id="204" w:author="antho carin" w:date="2016-09-28T00:55:00Z"/>
                <w:rFonts w:ascii="Arial" w:hAnsi="Arial" w:cs="Arial"/>
                <w:lang w:val="en-US"/>
              </w:rPr>
            </w:pPr>
            <w:ins w:id="205" w:author="antho carin" w:date="2016-09-28T00:55:00Z">
              <w:r>
                <w:rPr>
                  <w:rFonts w:ascii="Arial" w:hAnsi="Arial" w:cs="Arial"/>
                  <w:lang w:val="en-US"/>
                </w:rPr>
                <w:t>A,  Cem, Mike</w:t>
              </w:r>
            </w:ins>
          </w:p>
        </w:tc>
      </w:tr>
      <w:tr w:rsidR="00C030C0" w:rsidRPr="00EC38F5" w:rsidTr="00D57574">
        <w:trPr>
          <w:ins w:id="206" w:author="antho carin" w:date="2016-09-28T00:55:00Z"/>
        </w:trPr>
        <w:tc>
          <w:tcPr>
            <w:tcW w:w="988" w:type="dxa"/>
          </w:tcPr>
          <w:p w:rsidR="00C030C0" w:rsidRPr="00EC38F5" w:rsidRDefault="00C030C0" w:rsidP="00D57574">
            <w:pPr>
              <w:pStyle w:val="Sansinterligne"/>
              <w:rPr>
                <w:ins w:id="207" w:author="antho carin" w:date="2016-09-28T00:55:00Z"/>
                <w:rFonts w:ascii="Arial" w:hAnsi="Arial" w:cs="Arial"/>
                <w:lang w:val="en-US"/>
              </w:rPr>
            </w:pPr>
            <w:ins w:id="208" w:author="antho carin" w:date="2016-09-28T00:55:00Z">
              <w:r w:rsidRPr="00EC38F5">
                <w:rPr>
                  <w:rFonts w:ascii="Arial" w:hAnsi="Arial" w:cs="Arial"/>
                  <w:lang w:val="en-US"/>
                </w:rPr>
                <w:t>1.4</w:t>
              </w:r>
            </w:ins>
          </w:p>
        </w:tc>
        <w:tc>
          <w:tcPr>
            <w:tcW w:w="1134" w:type="dxa"/>
          </w:tcPr>
          <w:p w:rsidR="00C030C0" w:rsidRPr="00EC38F5" w:rsidRDefault="00C030C0" w:rsidP="00D57574">
            <w:pPr>
              <w:pStyle w:val="Sansinterligne"/>
              <w:rPr>
                <w:ins w:id="209" w:author="antho carin" w:date="2016-09-28T00:55:00Z"/>
                <w:rFonts w:ascii="Arial" w:hAnsi="Arial" w:cs="Arial"/>
                <w:lang w:val="en-US"/>
              </w:rPr>
            </w:pPr>
            <w:ins w:id="210" w:author="antho carin" w:date="2016-09-28T00:55:00Z">
              <w:r w:rsidRPr="00EC38F5">
                <w:rPr>
                  <w:rFonts w:ascii="Arial" w:hAnsi="Arial" w:cs="Arial"/>
                  <w:lang w:val="en-US"/>
                </w:rPr>
                <w:t>18-09-16</w:t>
              </w:r>
            </w:ins>
          </w:p>
        </w:tc>
        <w:tc>
          <w:tcPr>
            <w:tcW w:w="4536" w:type="dxa"/>
          </w:tcPr>
          <w:p w:rsidR="00C030C0" w:rsidRDefault="00C030C0" w:rsidP="00D57574">
            <w:pPr>
              <w:pStyle w:val="Sansinterligne"/>
              <w:tabs>
                <w:tab w:val="center" w:pos="1664"/>
              </w:tabs>
              <w:rPr>
                <w:ins w:id="211" w:author="antho carin" w:date="2016-09-28T00:55:00Z"/>
                <w:rFonts w:ascii="Arial" w:hAnsi="Arial" w:cs="Arial"/>
                <w:lang w:val="en-US"/>
              </w:rPr>
            </w:pPr>
            <w:ins w:id="212" w:author="antho carin" w:date="2016-09-28T00:55:00Z">
              <w:r>
                <w:rPr>
                  <w:rFonts w:ascii="Arial" w:hAnsi="Arial" w:cs="Arial"/>
                  <w:lang w:val="en-US"/>
                </w:rPr>
                <w:t xml:space="preserve">/Quality, </w:t>
              </w:r>
            </w:ins>
          </w:p>
        </w:tc>
        <w:tc>
          <w:tcPr>
            <w:tcW w:w="2690" w:type="dxa"/>
          </w:tcPr>
          <w:p w:rsidR="00C030C0" w:rsidRDefault="00C030C0" w:rsidP="00D57574">
            <w:pPr>
              <w:pStyle w:val="Sansinterligne"/>
              <w:rPr>
                <w:ins w:id="213" w:author="antho carin" w:date="2016-09-28T00:55:00Z"/>
                <w:rFonts w:ascii="Arial" w:hAnsi="Arial" w:cs="Arial"/>
                <w:lang w:val="en-US"/>
              </w:rPr>
            </w:pPr>
            <w:ins w:id="214" w:author="antho carin" w:date="2016-09-28T00:55:00Z">
              <w:r>
                <w:rPr>
                  <w:rFonts w:ascii="Arial" w:hAnsi="Arial" w:cs="Arial"/>
                  <w:lang w:val="en-US"/>
                </w:rPr>
                <w:t>A</w:t>
              </w:r>
            </w:ins>
          </w:p>
        </w:tc>
      </w:tr>
      <w:tr w:rsidR="00F03F1C" w:rsidRPr="00EC38F5" w:rsidTr="00D57574">
        <w:trPr>
          <w:ins w:id="215" w:author="antho carin" w:date="2016-09-28T00:56:00Z"/>
        </w:trPr>
        <w:tc>
          <w:tcPr>
            <w:tcW w:w="988" w:type="dxa"/>
          </w:tcPr>
          <w:p w:rsidR="00F03F1C" w:rsidRPr="00EC38F5" w:rsidRDefault="00F03F1C" w:rsidP="00D57574">
            <w:pPr>
              <w:pStyle w:val="Sansinterligne"/>
              <w:rPr>
                <w:ins w:id="216" w:author="antho carin" w:date="2016-09-28T00:56:00Z"/>
                <w:rFonts w:ascii="Arial" w:hAnsi="Arial" w:cs="Arial"/>
                <w:lang w:val="en-US"/>
              </w:rPr>
            </w:pPr>
          </w:p>
        </w:tc>
        <w:tc>
          <w:tcPr>
            <w:tcW w:w="1134" w:type="dxa"/>
          </w:tcPr>
          <w:p w:rsidR="00F03F1C" w:rsidRPr="00EC38F5" w:rsidRDefault="00F03F1C" w:rsidP="00D57574">
            <w:pPr>
              <w:pStyle w:val="Sansinterligne"/>
              <w:rPr>
                <w:ins w:id="217" w:author="antho carin" w:date="2016-09-28T00:56:00Z"/>
                <w:rFonts w:ascii="Arial" w:hAnsi="Arial" w:cs="Arial"/>
                <w:lang w:val="en-US"/>
              </w:rPr>
            </w:pPr>
            <w:ins w:id="218" w:author="antho carin" w:date="2016-09-28T00:56:00Z">
              <w:r>
                <w:rPr>
                  <w:rFonts w:ascii="Arial" w:hAnsi="Arial" w:cs="Arial"/>
                  <w:lang w:val="en-US"/>
                </w:rPr>
                <w:t>19-09-16</w:t>
              </w:r>
            </w:ins>
          </w:p>
        </w:tc>
        <w:tc>
          <w:tcPr>
            <w:tcW w:w="4536" w:type="dxa"/>
          </w:tcPr>
          <w:p w:rsidR="00F03F1C" w:rsidRDefault="00F03F1C" w:rsidP="00D57574">
            <w:pPr>
              <w:pStyle w:val="Sansinterligne"/>
              <w:tabs>
                <w:tab w:val="center" w:pos="1664"/>
              </w:tabs>
              <w:rPr>
                <w:ins w:id="219" w:author="antho carin" w:date="2016-09-28T00:56:00Z"/>
                <w:rFonts w:ascii="Arial" w:hAnsi="Arial" w:cs="Arial"/>
                <w:lang w:val="en-US"/>
              </w:rPr>
            </w:pPr>
            <w:ins w:id="220" w:author="antho carin" w:date="2016-09-28T00:57:00Z">
              <w:r>
                <w:rPr>
                  <w:rFonts w:ascii="Arial" w:hAnsi="Arial" w:cs="Arial"/>
                  <w:lang w:val="en-US"/>
                </w:rPr>
                <w:t>Doc reckeck for errrors</w:t>
              </w:r>
            </w:ins>
          </w:p>
        </w:tc>
        <w:tc>
          <w:tcPr>
            <w:tcW w:w="2690" w:type="dxa"/>
          </w:tcPr>
          <w:p w:rsidR="00F03F1C" w:rsidRDefault="00F03F1C" w:rsidP="00D57574">
            <w:pPr>
              <w:pStyle w:val="Sansinterligne"/>
              <w:rPr>
                <w:ins w:id="221" w:author="antho carin" w:date="2016-09-28T00:56:00Z"/>
                <w:rFonts w:ascii="Arial" w:hAnsi="Arial" w:cs="Arial"/>
                <w:lang w:val="en-US"/>
              </w:rPr>
            </w:pPr>
            <w:ins w:id="222" w:author="antho carin" w:date="2016-09-28T00:57:00Z">
              <w:r>
                <w:rPr>
                  <w:rFonts w:ascii="Arial" w:hAnsi="Arial" w:cs="Arial"/>
                  <w:lang w:val="en-US"/>
                </w:rPr>
                <w:t>C</w:t>
              </w:r>
            </w:ins>
          </w:p>
        </w:tc>
      </w:tr>
      <w:tr w:rsidR="00C030C0" w:rsidRPr="00EC38F5" w:rsidTr="00D57574">
        <w:trPr>
          <w:ins w:id="223" w:author="antho carin" w:date="2016-09-28T00:55:00Z"/>
        </w:trPr>
        <w:tc>
          <w:tcPr>
            <w:tcW w:w="988" w:type="dxa"/>
          </w:tcPr>
          <w:p w:rsidR="00C030C0" w:rsidRPr="00EC38F5" w:rsidRDefault="00C030C0" w:rsidP="00D57574">
            <w:pPr>
              <w:pStyle w:val="Sansinterligne"/>
              <w:rPr>
                <w:ins w:id="224" w:author="antho carin" w:date="2016-09-28T00:55:00Z"/>
                <w:rFonts w:ascii="Arial" w:hAnsi="Arial" w:cs="Arial"/>
                <w:lang w:val="en-US"/>
              </w:rPr>
            </w:pPr>
            <w:ins w:id="225" w:author="antho carin" w:date="2016-09-28T00:55:00Z">
              <w:r>
                <w:rPr>
                  <w:rFonts w:ascii="Arial" w:hAnsi="Arial" w:cs="Arial"/>
                  <w:lang w:val="en-US"/>
                </w:rPr>
                <w:t>1.4.1</w:t>
              </w:r>
            </w:ins>
          </w:p>
        </w:tc>
        <w:tc>
          <w:tcPr>
            <w:tcW w:w="1134" w:type="dxa"/>
          </w:tcPr>
          <w:p w:rsidR="00C030C0" w:rsidRPr="00EC38F5" w:rsidRDefault="00C030C0" w:rsidP="00D57574">
            <w:pPr>
              <w:pStyle w:val="Sansinterligne"/>
              <w:rPr>
                <w:ins w:id="226" w:author="antho carin" w:date="2016-09-28T00:55:00Z"/>
                <w:rFonts w:ascii="Arial" w:hAnsi="Arial" w:cs="Arial"/>
                <w:lang w:val="en-US"/>
              </w:rPr>
            </w:pPr>
            <w:ins w:id="227" w:author="antho carin" w:date="2016-09-28T00:55:00Z">
              <w:r>
                <w:rPr>
                  <w:rFonts w:ascii="Arial" w:hAnsi="Arial" w:cs="Arial"/>
                  <w:lang w:val="en-US"/>
                </w:rPr>
                <w:t>21</w:t>
              </w:r>
              <w:r w:rsidR="00F03F1C">
                <w:rPr>
                  <w:rFonts w:ascii="Arial" w:hAnsi="Arial" w:cs="Arial"/>
                  <w:lang w:val="en-US"/>
                </w:rPr>
                <w:t>-09</w:t>
              </w:r>
              <w:r>
                <w:rPr>
                  <w:rFonts w:ascii="Arial" w:hAnsi="Arial" w:cs="Arial"/>
                  <w:lang w:val="en-US"/>
                </w:rPr>
                <w:t>-16</w:t>
              </w:r>
            </w:ins>
          </w:p>
        </w:tc>
        <w:tc>
          <w:tcPr>
            <w:tcW w:w="4536" w:type="dxa"/>
          </w:tcPr>
          <w:p w:rsidR="00C030C0" w:rsidRDefault="00C030C0" w:rsidP="00D57574">
            <w:pPr>
              <w:pStyle w:val="Sansinterligne"/>
              <w:tabs>
                <w:tab w:val="left" w:pos="1305"/>
              </w:tabs>
              <w:rPr>
                <w:ins w:id="228" w:author="antho carin" w:date="2016-09-28T00:55:00Z"/>
                <w:rFonts w:ascii="Arial" w:hAnsi="Arial" w:cs="Arial"/>
                <w:lang w:val="en-US"/>
              </w:rPr>
            </w:pPr>
            <w:ins w:id="229" w:author="antho carin" w:date="2016-09-28T00:55:00Z">
              <w:r>
                <w:rPr>
                  <w:rFonts w:ascii="Arial" w:hAnsi="Arial" w:cs="Arial"/>
                  <w:lang w:val="en-US"/>
                </w:rPr>
                <w:t>/Cost, /Assignment</w:t>
              </w:r>
              <w:r>
                <w:rPr>
                  <w:rFonts w:ascii="Arial" w:hAnsi="Arial" w:cs="Arial"/>
                  <w:lang w:val="en-US"/>
                </w:rPr>
                <w:tab/>
              </w:r>
            </w:ins>
          </w:p>
        </w:tc>
        <w:tc>
          <w:tcPr>
            <w:tcW w:w="2690" w:type="dxa"/>
          </w:tcPr>
          <w:p w:rsidR="00C030C0" w:rsidRDefault="00C030C0" w:rsidP="00D57574">
            <w:pPr>
              <w:pStyle w:val="Sansinterligne"/>
              <w:rPr>
                <w:ins w:id="230" w:author="antho carin" w:date="2016-09-28T00:55:00Z"/>
                <w:rFonts w:ascii="Arial" w:hAnsi="Arial" w:cs="Arial"/>
                <w:lang w:val="en-US"/>
              </w:rPr>
            </w:pPr>
            <w:ins w:id="231" w:author="antho carin" w:date="2016-09-28T00:55:00Z">
              <w:r>
                <w:rPr>
                  <w:rFonts w:ascii="Arial" w:hAnsi="Arial" w:cs="Arial"/>
                  <w:lang w:val="en-US"/>
                </w:rPr>
                <w:t>A</w:t>
              </w:r>
            </w:ins>
          </w:p>
        </w:tc>
      </w:tr>
      <w:tr w:rsidR="00F03F1C" w:rsidRPr="00EC38F5" w:rsidTr="00D57574">
        <w:trPr>
          <w:ins w:id="232" w:author="antho carin" w:date="2016-09-28T00:56:00Z"/>
        </w:trPr>
        <w:tc>
          <w:tcPr>
            <w:tcW w:w="988" w:type="dxa"/>
          </w:tcPr>
          <w:p w:rsidR="00F03F1C" w:rsidRDefault="00F03F1C" w:rsidP="00D57574">
            <w:pPr>
              <w:pStyle w:val="Sansinterligne"/>
              <w:rPr>
                <w:ins w:id="233" w:author="antho carin" w:date="2016-09-28T00:56:00Z"/>
                <w:rFonts w:ascii="Arial" w:hAnsi="Arial" w:cs="Arial"/>
                <w:lang w:val="en-US"/>
              </w:rPr>
            </w:pPr>
            <w:ins w:id="234" w:author="antho carin" w:date="2016-09-28T00:57:00Z">
              <w:r>
                <w:rPr>
                  <w:rFonts w:ascii="Arial" w:hAnsi="Arial" w:cs="Arial"/>
                  <w:lang w:val="en-US"/>
                </w:rPr>
                <w:t>1.7</w:t>
              </w:r>
            </w:ins>
          </w:p>
        </w:tc>
        <w:tc>
          <w:tcPr>
            <w:tcW w:w="1134" w:type="dxa"/>
          </w:tcPr>
          <w:p w:rsidR="00F03F1C" w:rsidRDefault="00F03F1C" w:rsidP="00D57574">
            <w:pPr>
              <w:pStyle w:val="Sansinterligne"/>
              <w:rPr>
                <w:ins w:id="235" w:author="antho carin" w:date="2016-09-28T00:56:00Z"/>
                <w:rFonts w:ascii="Arial" w:hAnsi="Arial" w:cs="Arial"/>
                <w:lang w:val="en-US"/>
              </w:rPr>
            </w:pPr>
            <w:ins w:id="236" w:author="antho carin" w:date="2016-09-28T00:57:00Z">
              <w:r>
                <w:rPr>
                  <w:rFonts w:ascii="Arial" w:hAnsi="Arial" w:cs="Arial"/>
                  <w:lang w:val="en-US"/>
                </w:rPr>
                <w:t>28-09-16</w:t>
              </w:r>
            </w:ins>
          </w:p>
        </w:tc>
        <w:tc>
          <w:tcPr>
            <w:tcW w:w="4536" w:type="dxa"/>
          </w:tcPr>
          <w:p w:rsidR="00F03F1C" w:rsidRDefault="00F03F1C" w:rsidP="00D57574">
            <w:pPr>
              <w:pStyle w:val="Sansinterligne"/>
              <w:tabs>
                <w:tab w:val="left" w:pos="1305"/>
              </w:tabs>
              <w:rPr>
                <w:ins w:id="237" w:author="antho carin" w:date="2016-09-28T00:56:00Z"/>
                <w:rFonts w:ascii="Arial" w:hAnsi="Arial" w:cs="Arial"/>
                <w:lang w:val="en-US"/>
              </w:rPr>
            </w:pPr>
            <w:ins w:id="238" w:author="antho carin" w:date="2016-09-28T00:58:00Z">
              <w:r>
                <w:rPr>
                  <w:rFonts w:ascii="Arial" w:hAnsi="Arial" w:cs="Arial"/>
                  <w:lang w:val="en-US"/>
                </w:rPr>
                <w:t>Borders, revision history</w:t>
              </w:r>
            </w:ins>
          </w:p>
        </w:tc>
        <w:tc>
          <w:tcPr>
            <w:tcW w:w="2690" w:type="dxa"/>
          </w:tcPr>
          <w:p w:rsidR="00F03F1C" w:rsidRDefault="00F03F1C" w:rsidP="00D57574">
            <w:pPr>
              <w:pStyle w:val="Sansinterligne"/>
              <w:rPr>
                <w:ins w:id="239" w:author="antho carin" w:date="2016-09-28T00:56:00Z"/>
                <w:rFonts w:ascii="Arial" w:hAnsi="Arial" w:cs="Arial"/>
                <w:lang w:val="en-US"/>
              </w:rPr>
            </w:pPr>
            <w:ins w:id="240" w:author="antho carin" w:date="2016-09-28T00:58:00Z">
              <w:r>
                <w:rPr>
                  <w:rFonts w:ascii="Arial" w:hAnsi="Arial" w:cs="Arial"/>
                  <w:lang w:val="en-US"/>
                </w:rPr>
                <w:t>A</w:t>
              </w:r>
            </w:ins>
          </w:p>
        </w:tc>
      </w:tr>
      <w:tr w:rsidR="00F03F1C" w:rsidRPr="00EC38F5" w:rsidTr="00D57574">
        <w:trPr>
          <w:ins w:id="241" w:author="antho carin" w:date="2016-09-28T00:56:00Z"/>
        </w:trPr>
        <w:tc>
          <w:tcPr>
            <w:tcW w:w="988" w:type="dxa"/>
          </w:tcPr>
          <w:p w:rsidR="00F03F1C" w:rsidRDefault="00F03F1C" w:rsidP="00D57574">
            <w:pPr>
              <w:pStyle w:val="Sansinterligne"/>
              <w:rPr>
                <w:ins w:id="242" w:author="antho carin" w:date="2016-09-28T00:56:00Z"/>
                <w:rFonts w:ascii="Arial" w:hAnsi="Arial" w:cs="Arial"/>
                <w:lang w:val="en-US"/>
              </w:rPr>
            </w:pPr>
          </w:p>
        </w:tc>
        <w:tc>
          <w:tcPr>
            <w:tcW w:w="1134" w:type="dxa"/>
          </w:tcPr>
          <w:p w:rsidR="00F03F1C" w:rsidRDefault="00F03F1C" w:rsidP="00D57574">
            <w:pPr>
              <w:pStyle w:val="Sansinterligne"/>
              <w:rPr>
                <w:ins w:id="243"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44" w:author="antho carin" w:date="2016-09-28T00:56:00Z"/>
                <w:rFonts w:ascii="Arial" w:hAnsi="Arial" w:cs="Arial"/>
                <w:lang w:val="en-US"/>
              </w:rPr>
            </w:pPr>
          </w:p>
        </w:tc>
        <w:tc>
          <w:tcPr>
            <w:tcW w:w="2690" w:type="dxa"/>
          </w:tcPr>
          <w:p w:rsidR="00F03F1C" w:rsidRDefault="00F03F1C" w:rsidP="00D57574">
            <w:pPr>
              <w:pStyle w:val="Sansinterligne"/>
              <w:rPr>
                <w:ins w:id="245" w:author="antho carin" w:date="2016-09-28T00:56:00Z"/>
                <w:rFonts w:ascii="Arial" w:hAnsi="Arial" w:cs="Arial"/>
                <w:lang w:val="en-US"/>
              </w:rPr>
            </w:pPr>
          </w:p>
        </w:tc>
      </w:tr>
      <w:tr w:rsidR="00F03F1C" w:rsidRPr="00EC38F5" w:rsidTr="00D57574">
        <w:trPr>
          <w:ins w:id="246" w:author="antho carin" w:date="2016-09-28T00:56:00Z"/>
        </w:trPr>
        <w:tc>
          <w:tcPr>
            <w:tcW w:w="988" w:type="dxa"/>
          </w:tcPr>
          <w:p w:rsidR="00F03F1C" w:rsidRDefault="00F03F1C" w:rsidP="00D57574">
            <w:pPr>
              <w:pStyle w:val="Sansinterligne"/>
              <w:rPr>
                <w:ins w:id="247" w:author="antho carin" w:date="2016-09-28T00:56:00Z"/>
                <w:rFonts w:ascii="Arial" w:hAnsi="Arial" w:cs="Arial"/>
                <w:lang w:val="en-US"/>
              </w:rPr>
            </w:pPr>
          </w:p>
        </w:tc>
        <w:tc>
          <w:tcPr>
            <w:tcW w:w="1134" w:type="dxa"/>
          </w:tcPr>
          <w:p w:rsidR="00F03F1C" w:rsidRDefault="00F03F1C" w:rsidP="00D57574">
            <w:pPr>
              <w:pStyle w:val="Sansinterligne"/>
              <w:rPr>
                <w:ins w:id="248"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49" w:author="antho carin" w:date="2016-09-28T00:56:00Z"/>
                <w:rFonts w:ascii="Arial" w:hAnsi="Arial" w:cs="Arial"/>
                <w:lang w:val="en-US"/>
              </w:rPr>
            </w:pPr>
          </w:p>
        </w:tc>
        <w:tc>
          <w:tcPr>
            <w:tcW w:w="2690" w:type="dxa"/>
          </w:tcPr>
          <w:p w:rsidR="00F03F1C" w:rsidRDefault="00F03F1C" w:rsidP="00D57574">
            <w:pPr>
              <w:pStyle w:val="Sansinterligne"/>
              <w:rPr>
                <w:ins w:id="250" w:author="antho carin" w:date="2016-09-28T00:56:00Z"/>
                <w:rFonts w:ascii="Arial" w:hAnsi="Arial" w:cs="Arial"/>
                <w:lang w:val="en-US"/>
              </w:rPr>
            </w:pPr>
          </w:p>
        </w:tc>
      </w:tr>
      <w:tr w:rsidR="00F03F1C" w:rsidRPr="00EC38F5" w:rsidTr="00D57574">
        <w:trPr>
          <w:ins w:id="251" w:author="antho carin" w:date="2016-09-28T00:56:00Z"/>
        </w:trPr>
        <w:tc>
          <w:tcPr>
            <w:tcW w:w="988" w:type="dxa"/>
          </w:tcPr>
          <w:p w:rsidR="00F03F1C" w:rsidRDefault="00F03F1C" w:rsidP="00D57574">
            <w:pPr>
              <w:pStyle w:val="Sansinterligne"/>
              <w:rPr>
                <w:ins w:id="252" w:author="antho carin" w:date="2016-09-28T00:56:00Z"/>
                <w:rFonts w:ascii="Arial" w:hAnsi="Arial" w:cs="Arial"/>
                <w:lang w:val="en-US"/>
              </w:rPr>
            </w:pPr>
          </w:p>
        </w:tc>
        <w:tc>
          <w:tcPr>
            <w:tcW w:w="1134" w:type="dxa"/>
          </w:tcPr>
          <w:p w:rsidR="00F03F1C" w:rsidRDefault="00F03F1C" w:rsidP="00D57574">
            <w:pPr>
              <w:pStyle w:val="Sansinterligne"/>
              <w:rPr>
                <w:ins w:id="253"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54" w:author="antho carin" w:date="2016-09-28T00:56:00Z"/>
                <w:rFonts w:ascii="Arial" w:hAnsi="Arial" w:cs="Arial"/>
                <w:lang w:val="en-US"/>
              </w:rPr>
            </w:pPr>
          </w:p>
        </w:tc>
        <w:tc>
          <w:tcPr>
            <w:tcW w:w="2690" w:type="dxa"/>
          </w:tcPr>
          <w:p w:rsidR="00F03F1C" w:rsidRDefault="00F03F1C" w:rsidP="00D57574">
            <w:pPr>
              <w:pStyle w:val="Sansinterligne"/>
              <w:rPr>
                <w:ins w:id="255" w:author="antho carin" w:date="2016-09-28T00:56:00Z"/>
                <w:rFonts w:ascii="Arial" w:hAnsi="Arial" w:cs="Arial"/>
                <w:lang w:val="en-US"/>
              </w:rPr>
            </w:pPr>
          </w:p>
        </w:tc>
      </w:tr>
      <w:tr w:rsidR="00F03F1C" w:rsidRPr="00EC38F5" w:rsidTr="00D57574">
        <w:trPr>
          <w:ins w:id="256" w:author="antho carin" w:date="2016-09-28T00:56:00Z"/>
        </w:trPr>
        <w:tc>
          <w:tcPr>
            <w:tcW w:w="988" w:type="dxa"/>
          </w:tcPr>
          <w:p w:rsidR="00F03F1C" w:rsidRDefault="00F03F1C" w:rsidP="00D57574">
            <w:pPr>
              <w:pStyle w:val="Sansinterligne"/>
              <w:rPr>
                <w:ins w:id="257" w:author="antho carin" w:date="2016-09-28T00:56:00Z"/>
                <w:rFonts w:ascii="Arial" w:hAnsi="Arial" w:cs="Arial"/>
                <w:lang w:val="en-US"/>
              </w:rPr>
            </w:pPr>
          </w:p>
        </w:tc>
        <w:tc>
          <w:tcPr>
            <w:tcW w:w="1134" w:type="dxa"/>
          </w:tcPr>
          <w:p w:rsidR="00F03F1C" w:rsidRDefault="00F03F1C" w:rsidP="00D57574">
            <w:pPr>
              <w:pStyle w:val="Sansinterligne"/>
              <w:rPr>
                <w:ins w:id="258"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59" w:author="antho carin" w:date="2016-09-28T00:56:00Z"/>
                <w:rFonts w:ascii="Arial" w:hAnsi="Arial" w:cs="Arial"/>
                <w:lang w:val="en-US"/>
              </w:rPr>
            </w:pPr>
          </w:p>
        </w:tc>
        <w:tc>
          <w:tcPr>
            <w:tcW w:w="2690" w:type="dxa"/>
          </w:tcPr>
          <w:p w:rsidR="00F03F1C" w:rsidRDefault="00F03F1C" w:rsidP="00D57574">
            <w:pPr>
              <w:pStyle w:val="Sansinterligne"/>
              <w:rPr>
                <w:ins w:id="260" w:author="antho carin" w:date="2016-09-28T00:56:00Z"/>
                <w:rFonts w:ascii="Arial" w:hAnsi="Arial" w:cs="Arial"/>
                <w:lang w:val="en-US"/>
              </w:rPr>
            </w:pPr>
          </w:p>
        </w:tc>
      </w:tr>
      <w:tr w:rsidR="00F03F1C" w:rsidRPr="00EC38F5" w:rsidTr="00D57574">
        <w:trPr>
          <w:ins w:id="261" w:author="antho carin" w:date="2016-09-28T00:56:00Z"/>
        </w:trPr>
        <w:tc>
          <w:tcPr>
            <w:tcW w:w="988" w:type="dxa"/>
          </w:tcPr>
          <w:p w:rsidR="00F03F1C" w:rsidRDefault="00F03F1C" w:rsidP="00D57574">
            <w:pPr>
              <w:pStyle w:val="Sansinterligne"/>
              <w:rPr>
                <w:ins w:id="262" w:author="antho carin" w:date="2016-09-28T00:56:00Z"/>
                <w:rFonts w:ascii="Arial" w:hAnsi="Arial" w:cs="Arial"/>
                <w:lang w:val="en-US"/>
              </w:rPr>
            </w:pPr>
          </w:p>
        </w:tc>
        <w:tc>
          <w:tcPr>
            <w:tcW w:w="1134" w:type="dxa"/>
          </w:tcPr>
          <w:p w:rsidR="00F03F1C" w:rsidRDefault="00F03F1C" w:rsidP="00D57574">
            <w:pPr>
              <w:pStyle w:val="Sansinterligne"/>
              <w:rPr>
                <w:ins w:id="263" w:author="antho carin" w:date="2016-09-28T00:56:00Z"/>
                <w:rFonts w:ascii="Arial" w:hAnsi="Arial" w:cs="Arial"/>
                <w:lang w:val="en-US"/>
              </w:rPr>
            </w:pPr>
          </w:p>
        </w:tc>
        <w:tc>
          <w:tcPr>
            <w:tcW w:w="4536" w:type="dxa"/>
          </w:tcPr>
          <w:p w:rsidR="00F03F1C" w:rsidRDefault="00F03F1C" w:rsidP="00D57574">
            <w:pPr>
              <w:pStyle w:val="Sansinterligne"/>
              <w:tabs>
                <w:tab w:val="left" w:pos="1305"/>
              </w:tabs>
              <w:rPr>
                <w:ins w:id="264" w:author="antho carin" w:date="2016-09-28T00:56:00Z"/>
                <w:rFonts w:ascii="Arial" w:hAnsi="Arial" w:cs="Arial"/>
                <w:lang w:val="en-US"/>
              </w:rPr>
            </w:pPr>
          </w:p>
        </w:tc>
        <w:tc>
          <w:tcPr>
            <w:tcW w:w="2690" w:type="dxa"/>
          </w:tcPr>
          <w:p w:rsidR="00F03F1C" w:rsidRDefault="00F03F1C" w:rsidP="00D57574">
            <w:pPr>
              <w:pStyle w:val="Sansinterligne"/>
              <w:rPr>
                <w:ins w:id="265" w:author="antho carin" w:date="2016-09-28T00:56:00Z"/>
                <w:rFonts w:ascii="Arial" w:hAnsi="Arial" w:cs="Arial"/>
                <w:lang w:val="en-US"/>
              </w:rPr>
            </w:pPr>
          </w:p>
        </w:tc>
      </w:tr>
    </w:tbl>
    <w:p w:rsidR="00C030C0" w:rsidRDefault="00C030C0" w:rsidP="00F03F1C">
      <w:pPr>
        <w:pStyle w:val="NormalWeb"/>
        <w:spacing w:after="240" w:line="254" w:lineRule="auto"/>
        <w:rPr>
          <w:ins w:id="266" w:author="antho carin" w:date="2016-09-28T00:55:00Z"/>
          <w:rFonts w:ascii="Arial" w:hAnsi="Arial" w:cs="Arial"/>
        </w:rPr>
        <w:pPrChange w:id="267" w:author="antho carin" w:date="2016-09-28T00:56:00Z">
          <w:pPr>
            <w:pStyle w:val="NormalWeb"/>
            <w:spacing w:after="240" w:line="254" w:lineRule="auto"/>
          </w:pPr>
        </w:pPrChange>
      </w:pPr>
      <w:ins w:id="268" w:author="antho carin" w:date="2016-09-28T00:55:00Z">
        <w:r>
          <w:rPr>
            <w:rFonts w:ascii="Arial" w:hAnsi="Arial" w:cs="Arial"/>
          </w:rPr>
          <w:t>Note:</w:t>
        </w:r>
      </w:ins>
    </w:p>
    <w:p w:rsidR="00344CD4" w:rsidRPr="00D6070F" w:rsidRDefault="00344CD4" w:rsidP="00C030C0">
      <w:pPr>
        <w:pStyle w:val="NormalWeb"/>
        <w:spacing w:after="240" w:line="254" w:lineRule="auto"/>
        <w:rPr>
          <w:rFonts w:ascii="Arial" w:hAnsi="Arial" w:cs="Arial"/>
          <w:lang w:val="en-US"/>
        </w:rPr>
        <w:pPrChange w:id="269" w:author="antho carin" w:date="2016-09-28T00:55:00Z">
          <w:pPr>
            <w:pStyle w:val="NormalWeb"/>
            <w:spacing w:after="240" w:line="254" w:lineRule="auto"/>
          </w:pPr>
        </w:pPrChange>
      </w:pPr>
    </w:p>
    <w:p w:rsidR="007A0044" w:rsidRPr="00D6070F" w:rsidRDefault="007A0044" w:rsidP="00217590">
      <w:pPr>
        <w:rPr>
          <w:rFonts w:ascii="Arial" w:eastAsia="Times New Roman" w:hAnsi="Arial" w:cs="Arial"/>
          <w:b/>
          <w:bCs/>
          <w:sz w:val="40"/>
          <w:szCs w:val="40"/>
          <w:lang w:val="en-US" w:eastAsia="fr-FR"/>
        </w:rPr>
      </w:pPr>
      <w:r w:rsidRPr="00D6070F">
        <w:rPr>
          <w:rFonts w:ascii="Arial" w:hAnsi="Arial" w:cs="Arial"/>
          <w:b/>
          <w:bCs/>
          <w:sz w:val="40"/>
          <w:szCs w:val="40"/>
          <w:lang w:val="en-US"/>
        </w:rPr>
        <w:br w:type="page"/>
      </w:r>
    </w:p>
    <w:p w:rsidR="00F929D7" w:rsidRPr="00D6070F" w:rsidRDefault="00F929D7" w:rsidP="00217590">
      <w:pPr>
        <w:pStyle w:val="Titre1"/>
        <w:rPr>
          <w:rFonts w:cs="Arial"/>
          <w:rPrChange w:id="270" w:author="startklaar" w:date="2016-09-26T10:50:00Z">
            <w:rPr/>
          </w:rPrChange>
        </w:rPr>
      </w:pPr>
      <w:r w:rsidRPr="00D6070F">
        <w:rPr>
          <w:rFonts w:cs="Arial"/>
          <w:rPrChange w:id="271" w:author="startklaar" w:date="2016-09-26T10:50:00Z">
            <w:rPr/>
          </w:rPrChange>
        </w:rPr>
        <w:lastRenderedPageBreak/>
        <w:t>Backgrounds</w:t>
      </w:r>
    </w:p>
    <w:p w:rsidR="00F929D7" w:rsidRPr="00D6070F" w:rsidRDefault="00F929D7" w:rsidP="00217590">
      <w:pPr>
        <w:rPr>
          <w:rFonts w:ascii="Arial" w:hAnsi="Arial" w:cs="Arial"/>
          <w:lang w:val="en-US"/>
        </w:rPr>
      </w:pPr>
    </w:p>
    <w:p w:rsidR="00DC3D31" w:rsidRPr="00D6070F" w:rsidRDefault="00DC3D31" w:rsidP="00217590">
      <w:pPr>
        <w:pStyle w:val="Standarduser"/>
        <w:rPr>
          <w:rFonts w:ascii="Arial" w:hAnsi="Arial" w:cs="Arial"/>
          <w:sz w:val="26"/>
          <w:szCs w:val="26"/>
          <w:lang w:val="en-US"/>
        </w:rPr>
      </w:pPr>
      <w:r w:rsidRPr="00D6070F">
        <w:rPr>
          <w:rFonts w:ascii="Arial" w:hAnsi="Arial" w:cs="Arial"/>
          <w:sz w:val="26"/>
          <w:szCs w:val="26"/>
          <w:lang w:val="en-US"/>
        </w:rPr>
        <w:t>The project is assigned to us by Barroc-IT a software development and maintenance organization.</w:t>
      </w:r>
      <w:r w:rsidR="00F91830" w:rsidRPr="00D6070F">
        <w:rPr>
          <w:rFonts w:ascii="Arial" w:hAnsi="Arial" w:cs="Arial"/>
          <w:sz w:val="26"/>
          <w:szCs w:val="26"/>
          <w:lang w:val="en-US"/>
        </w:rPr>
        <w:t xml:space="preserve"> The organization develops and maintains software for their client companies.</w:t>
      </w:r>
    </w:p>
    <w:p w:rsidR="00F91830" w:rsidRPr="00D6070F" w:rsidRDefault="00F91830" w:rsidP="00217590">
      <w:pPr>
        <w:pStyle w:val="Standarduser"/>
        <w:rPr>
          <w:rFonts w:ascii="Arial" w:hAnsi="Arial" w:cs="Arial"/>
          <w:sz w:val="26"/>
          <w:szCs w:val="26"/>
          <w:lang w:val="en-US"/>
        </w:rPr>
      </w:pPr>
      <w:r w:rsidRPr="00D6070F">
        <w:rPr>
          <w:rFonts w:ascii="Arial" w:hAnsi="Arial" w:cs="Arial"/>
          <w:sz w:val="26"/>
          <w:szCs w:val="26"/>
          <w:lang w:val="en-US"/>
        </w:rPr>
        <w:t xml:space="preserve">The </w:t>
      </w:r>
      <w:r w:rsidR="00CE60D7" w:rsidRPr="00D6070F">
        <w:rPr>
          <w:rFonts w:ascii="Arial" w:hAnsi="Arial" w:cs="Arial"/>
          <w:sz w:val="26"/>
          <w:szCs w:val="26"/>
          <w:lang w:val="en-US"/>
        </w:rPr>
        <w:t>organization</w:t>
      </w:r>
      <w:r w:rsidRPr="00D6070F">
        <w:rPr>
          <w:rFonts w:ascii="Arial" w:hAnsi="Arial" w:cs="Arial"/>
          <w:sz w:val="26"/>
          <w:szCs w:val="26"/>
          <w:lang w:val="en-US"/>
        </w:rPr>
        <w:t xml:space="preserve"> started with approximately 10 employees but</w:t>
      </w:r>
      <w:r w:rsidR="00F3696F" w:rsidRPr="00D6070F">
        <w:rPr>
          <w:rFonts w:ascii="Arial" w:hAnsi="Arial" w:cs="Arial"/>
          <w:sz w:val="26"/>
          <w:szCs w:val="26"/>
          <w:lang w:val="en-US"/>
        </w:rPr>
        <w:t xml:space="preserve"> according to the CEO the organization</w:t>
      </w:r>
      <w:r w:rsidRPr="00D6070F">
        <w:rPr>
          <w:rFonts w:ascii="Arial" w:hAnsi="Arial" w:cs="Arial"/>
          <w:sz w:val="26"/>
          <w:szCs w:val="26"/>
          <w:lang w:val="en-US"/>
        </w:rPr>
        <w:t xml:space="preserve"> grew hard. This could be one of the causes for the </w:t>
      </w:r>
      <w:r w:rsidR="004271BD" w:rsidRPr="00D6070F">
        <w:rPr>
          <w:rFonts w:ascii="Arial" w:hAnsi="Arial" w:cs="Arial"/>
          <w:sz w:val="26"/>
          <w:szCs w:val="26"/>
          <w:lang w:val="en-US"/>
        </w:rPr>
        <w:t xml:space="preserve">problems that have to be solved within the </w:t>
      </w:r>
      <w:r w:rsidR="00F3696F" w:rsidRPr="00D6070F">
        <w:rPr>
          <w:rFonts w:ascii="Arial" w:hAnsi="Arial" w:cs="Arial"/>
          <w:sz w:val="26"/>
          <w:szCs w:val="26"/>
          <w:lang w:val="en-US"/>
        </w:rPr>
        <w:t>organization</w:t>
      </w:r>
      <w:r w:rsidR="004271BD" w:rsidRPr="00D6070F">
        <w:rPr>
          <w:rFonts w:ascii="Arial" w:hAnsi="Arial" w:cs="Arial"/>
          <w:sz w:val="26"/>
          <w:szCs w:val="26"/>
          <w:lang w:val="en-US"/>
        </w:rPr>
        <w:t xml:space="preserve">. The </w:t>
      </w:r>
      <w:r w:rsidR="00F3696F" w:rsidRPr="00D6070F">
        <w:rPr>
          <w:rFonts w:ascii="Arial" w:hAnsi="Arial" w:cs="Arial"/>
          <w:sz w:val="26"/>
          <w:szCs w:val="26"/>
          <w:lang w:val="en-US"/>
        </w:rPr>
        <w:t xml:space="preserve">organization </w:t>
      </w:r>
      <w:r w:rsidR="004271BD" w:rsidRPr="00D6070F">
        <w:rPr>
          <w:rFonts w:ascii="Arial" w:hAnsi="Arial" w:cs="Arial"/>
          <w:sz w:val="26"/>
          <w:szCs w:val="26"/>
          <w:lang w:val="en-US"/>
        </w:rPr>
        <w:t xml:space="preserve">exists of several departments each with their own responsibilities. </w:t>
      </w:r>
      <w:r w:rsidR="00F3696F" w:rsidRPr="00D6070F">
        <w:rPr>
          <w:rFonts w:ascii="Arial" w:hAnsi="Arial" w:cs="Arial"/>
          <w:sz w:val="26"/>
          <w:szCs w:val="26"/>
          <w:lang w:val="en-US"/>
        </w:rPr>
        <w:t xml:space="preserve">The next departments will be described for this project. </w:t>
      </w:r>
      <w:r w:rsidR="004271BD" w:rsidRPr="00D6070F">
        <w:rPr>
          <w:rFonts w:ascii="Arial" w:hAnsi="Arial" w:cs="Arial"/>
          <w:sz w:val="26"/>
          <w:szCs w:val="26"/>
          <w:lang w:val="en-US"/>
        </w:rPr>
        <w:t>The department of Sales is responsible for fetching new and potential customers and maintains the customer data. The department of Finance is responsible for investigating and determining the credibility of customers. The department of Development is responsible for the projects for the clients of Barroc-IT. This department is also responsible for any project related data.</w:t>
      </w:r>
      <w:r w:rsidR="00F3696F" w:rsidRPr="00D6070F">
        <w:rPr>
          <w:rFonts w:ascii="Arial" w:hAnsi="Arial" w:cs="Arial"/>
          <w:sz w:val="26"/>
          <w:szCs w:val="26"/>
          <w:lang w:val="en-US"/>
        </w:rPr>
        <w:t xml:space="preserve"> </w:t>
      </w:r>
    </w:p>
    <w:p w:rsidR="004271BD" w:rsidRPr="00D6070F" w:rsidRDefault="004271BD" w:rsidP="00217590">
      <w:pPr>
        <w:pStyle w:val="Standarduser"/>
        <w:rPr>
          <w:rFonts w:ascii="Arial" w:hAnsi="Arial" w:cs="Arial"/>
          <w:sz w:val="26"/>
          <w:szCs w:val="26"/>
          <w:lang w:val="en-US"/>
        </w:rPr>
      </w:pPr>
      <w:r w:rsidRPr="00D6070F">
        <w:rPr>
          <w:rFonts w:ascii="Arial" w:hAnsi="Arial" w:cs="Arial"/>
          <w:sz w:val="26"/>
          <w:szCs w:val="26"/>
          <w:lang w:val="en-US"/>
        </w:rPr>
        <w:t>The current situation is described as a</w:t>
      </w:r>
      <w:r w:rsidR="00F3696F" w:rsidRPr="00D6070F">
        <w:rPr>
          <w:rFonts w:ascii="Arial" w:hAnsi="Arial" w:cs="Arial"/>
          <w:sz w:val="26"/>
          <w:szCs w:val="26"/>
          <w:lang w:val="en-US"/>
        </w:rPr>
        <w:t>n</w:t>
      </w:r>
      <w:r w:rsidRPr="00D6070F">
        <w:rPr>
          <w:rFonts w:ascii="Arial" w:hAnsi="Arial" w:cs="Arial"/>
          <w:sz w:val="26"/>
          <w:szCs w:val="26"/>
          <w:lang w:val="en-US"/>
        </w:rPr>
        <w:t xml:space="preserve"> </w:t>
      </w:r>
      <w:r w:rsidR="00F3696F" w:rsidRPr="00D6070F">
        <w:rPr>
          <w:rFonts w:ascii="Arial" w:hAnsi="Arial" w:cs="Arial"/>
          <w:sz w:val="26"/>
          <w:szCs w:val="26"/>
          <w:lang w:val="en-US"/>
        </w:rPr>
        <w:t xml:space="preserve">organization </w:t>
      </w:r>
      <w:r w:rsidRPr="00D6070F">
        <w:rPr>
          <w:rFonts w:ascii="Arial" w:hAnsi="Arial" w:cs="Arial"/>
          <w:sz w:val="26"/>
          <w:szCs w:val="26"/>
          <w:lang w:val="en-US"/>
        </w:rPr>
        <w:t>that grew too fast. The departments used to communicate well with each other. Right now miscommunications happen between them.</w:t>
      </w:r>
      <w:r w:rsidR="007555AC" w:rsidRPr="00D6070F">
        <w:rPr>
          <w:rFonts w:ascii="Arial" w:hAnsi="Arial" w:cs="Arial"/>
          <w:sz w:val="26"/>
          <w:szCs w:val="26"/>
          <w:lang w:val="en-US"/>
        </w:rPr>
        <w:t xml:space="preserve"> Each of the departments keeps their files separate from other departments and use different tools. An example of a result from this cause is that invoices are not being paid while work is still being continued.</w:t>
      </w:r>
    </w:p>
    <w:p w:rsidR="007555AC" w:rsidRPr="00D6070F" w:rsidRDefault="007555AC" w:rsidP="00217590">
      <w:pPr>
        <w:pStyle w:val="Standarduser"/>
        <w:rPr>
          <w:rFonts w:ascii="Arial" w:hAnsi="Arial" w:cs="Arial"/>
          <w:sz w:val="26"/>
          <w:szCs w:val="26"/>
          <w:lang w:val="en-US"/>
        </w:rPr>
      </w:pPr>
      <w:r w:rsidRPr="00D6070F">
        <w:rPr>
          <w:rFonts w:ascii="Arial" w:hAnsi="Arial" w:cs="Arial"/>
          <w:sz w:val="26"/>
          <w:szCs w:val="26"/>
          <w:lang w:val="en-US"/>
        </w:rPr>
        <w:t>This is why the CEO of Barroc-IT, H. van Bueren, has assigned GreenByte to this problem.</w:t>
      </w:r>
    </w:p>
    <w:p w:rsidR="00662E6C" w:rsidRPr="00D6070F" w:rsidRDefault="007555AC" w:rsidP="00217590">
      <w:pPr>
        <w:pStyle w:val="Standarduser"/>
        <w:rPr>
          <w:rFonts w:ascii="Arial" w:hAnsi="Arial" w:cs="Arial"/>
          <w:sz w:val="26"/>
          <w:szCs w:val="26"/>
          <w:lang w:val="en-US"/>
        </w:rPr>
      </w:pPr>
      <w:r w:rsidRPr="00D6070F">
        <w:rPr>
          <w:rFonts w:ascii="Arial" w:hAnsi="Arial" w:cs="Arial"/>
          <w:sz w:val="26"/>
          <w:szCs w:val="26"/>
          <w:lang w:val="en-US"/>
        </w:rPr>
        <w:t xml:space="preserve">This provides a need for an application which connects all the departments within the </w:t>
      </w:r>
      <w:r w:rsidR="00F3696F" w:rsidRPr="00D6070F">
        <w:rPr>
          <w:rFonts w:ascii="Arial" w:hAnsi="Arial" w:cs="Arial"/>
          <w:sz w:val="26"/>
          <w:szCs w:val="26"/>
          <w:lang w:val="en-US"/>
        </w:rPr>
        <w:t xml:space="preserve">organization </w:t>
      </w:r>
      <w:r w:rsidRPr="00D6070F">
        <w:rPr>
          <w:rFonts w:ascii="Arial" w:hAnsi="Arial" w:cs="Arial"/>
          <w:sz w:val="26"/>
          <w:szCs w:val="26"/>
          <w:lang w:val="en-US"/>
        </w:rPr>
        <w:t xml:space="preserve">to automatically sent notifications and alerts to each department. If invoices are sent but not paid after some time work should be halted. </w:t>
      </w:r>
    </w:p>
    <w:p w:rsidR="007555AC" w:rsidRPr="00D6070F" w:rsidRDefault="00662E6C" w:rsidP="00662E6C">
      <w:pPr>
        <w:pStyle w:val="Standarduser"/>
        <w:rPr>
          <w:rFonts w:ascii="Arial" w:hAnsi="Arial" w:cs="Arial"/>
          <w:sz w:val="26"/>
          <w:szCs w:val="26"/>
          <w:lang w:val="en-US"/>
        </w:rPr>
      </w:pPr>
      <w:r w:rsidRPr="00D6070F">
        <w:rPr>
          <w:rFonts w:ascii="Arial" w:hAnsi="Arial" w:cs="Arial"/>
          <w:sz w:val="26"/>
          <w:szCs w:val="26"/>
          <w:lang w:val="en-US"/>
        </w:rPr>
        <w:t>GreenByte will provide a solution which will optimize the communication and workflow within the company. The solution will be available for long term use so that the company may grow even more.</w:t>
      </w:r>
    </w:p>
    <w:p w:rsidR="00A07DE0" w:rsidRPr="00D6070F" w:rsidRDefault="00A07DE0">
      <w:pPr>
        <w:rPr>
          <w:rFonts w:ascii="Arial" w:hAnsi="Arial" w:cs="Arial"/>
          <w:lang w:val="en-US"/>
        </w:rPr>
      </w:pPr>
      <w:r w:rsidRPr="00D6070F">
        <w:rPr>
          <w:rFonts w:ascii="Arial" w:hAnsi="Arial" w:cs="Arial"/>
          <w:lang w:val="en-US"/>
        </w:rPr>
        <w:br w:type="page"/>
      </w:r>
    </w:p>
    <w:p w:rsidR="00555543" w:rsidRPr="00D6070F" w:rsidRDefault="00555543" w:rsidP="00217590">
      <w:pPr>
        <w:rPr>
          <w:rFonts w:ascii="Arial" w:hAnsi="Arial" w:cs="Arial"/>
          <w:lang w:val="en-US"/>
        </w:rPr>
      </w:pPr>
    </w:p>
    <w:p w:rsidR="0042120C" w:rsidRPr="00D6070F" w:rsidRDefault="0042120C" w:rsidP="00217590">
      <w:pPr>
        <w:pStyle w:val="Titre1"/>
        <w:rPr>
          <w:rFonts w:cs="Arial"/>
          <w:rPrChange w:id="272" w:author="startklaar" w:date="2016-09-26T10:50:00Z">
            <w:rPr/>
          </w:rPrChange>
        </w:rPr>
      </w:pPr>
      <w:r w:rsidRPr="00D6070F">
        <w:rPr>
          <w:rFonts w:cs="Arial"/>
          <w:rPrChange w:id="273" w:author="startklaar" w:date="2016-09-26T10:50:00Z">
            <w:rPr/>
          </w:rPrChange>
        </w:rPr>
        <w:t>Project Assignment</w:t>
      </w:r>
    </w:p>
    <w:p w:rsidR="0042120C" w:rsidRPr="00D6070F" w:rsidRDefault="0042120C" w:rsidP="00217590">
      <w:pPr>
        <w:rPr>
          <w:rFonts w:ascii="Arial" w:hAnsi="Arial" w:cs="Arial"/>
          <w:lang w:val="en-US"/>
        </w:rPr>
      </w:pPr>
    </w:p>
    <w:p w:rsidR="00724926" w:rsidRPr="00D6070F" w:rsidRDefault="00724926" w:rsidP="00217590">
      <w:pPr>
        <w:pStyle w:val="Standarduser"/>
        <w:rPr>
          <w:ins w:id="274" w:author="startklaar" w:date="2016-09-26T09:07:00Z"/>
          <w:rFonts w:ascii="Arial" w:hAnsi="Arial" w:cs="Arial"/>
          <w:sz w:val="26"/>
          <w:szCs w:val="26"/>
          <w:lang w:val="en-US"/>
        </w:rPr>
      </w:pPr>
      <w:del w:id="275" w:author="startklaar" w:date="2016-09-26T09:00:00Z">
        <w:r w:rsidRPr="00D6070F" w:rsidDel="00EF5D07">
          <w:rPr>
            <w:rFonts w:ascii="Arial" w:hAnsi="Arial" w:cs="Arial"/>
            <w:sz w:val="26"/>
            <w:szCs w:val="26"/>
            <w:lang w:val="en-US"/>
          </w:rPr>
          <w:delText>This project is a requ</w:delText>
        </w:r>
        <w:r w:rsidR="00A07DE0" w:rsidRPr="00D6070F" w:rsidDel="00EF5D07">
          <w:rPr>
            <w:rFonts w:ascii="Arial" w:hAnsi="Arial" w:cs="Arial"/>
            <w:sz w:val="26"/>
            <w:szCs w:val="26"/>
            <w:lang w:val="en-US"/>
          </w:rPr>
          <w:delText xml:space="preserve">est from the Barroc-IT company. </w:delText>
        </w:r>
        <w:r w:rsidR="00903671" w:rsidRPr="00D6070F" w:rsidDel="00EF5D07">
          <w:rPr>
            <w:rFonts w:ascii="Arial" w:hAnsi="Arial" w:cs="Arial"/>
            <w:sz w:val="26"/>
            <w:szCs w:val="26"/>
            <w:highlight w:val="yellow"/>
            <w:lang w:val="en-US"/>
          </w:rPr>
          <w:delText xml:space="preserve">The company </w:delText>
        </w:r>
        <w:r w:rsidRPr="00D6070F" w:rsidDel="00EF5D07">
          <w:rPr>
            <w:rFonts w:ascii="Arial" w:hAnsi="Arial" w:cs="Arial"/>
            <w:sz w:val="26"/>
            <w:szCs w:val="26"/>
            <w:highlight w:val="yellow"/>
            <w:lang w:val="en-US"/>
          </w:rPr>
          <w:delText>contact</w:delText>
        </w:r>
        <w:r w:rsidR="00FA00CF" w:rsidRPr="00D6070F" w:rsidDel="00EF5D07">
          <w:rPr>
            <w:rFonts w:ascii="Arial" w:hAnsi="Arial" w:cs="Arial"/>
            <w:sz w:val="26"/>
            <w:szCs w:val="26"/>
            <w:highlight w:val="yellow"/>
            <w:lang w:val="en-US"/>
          </w:rPr>
          <w:delText>ed</w:delText>
        </w:r>
        <w:r w:rsidRPr="00D6070F" w:rsidDel="00EF5D07">
          <w:rPr>
            <w:rFonts w:ascii="Arial" w:hAnsi="Arial" w:cs="Arial"/>
            <w:sz w:val="26"/>
            <w:szCs w:val="26"/>
            <w:highlight w:val="yellow"/>
            <w:lang w:val="en-US"/>
          </w:rPr>
          <w:delText xml:space="preserve"> us to improve the quality and the reliability of the com</w:delText>
        </w:r>
        <w:r w:rsidR="00FA00CF" w:rsidRPr="00D6070F" w:rsidDel="00EF5D07">
          <w:rPr>
            <w:rFonts w:ascii="Arial" w:hAnsi="Arial" w:cs="Arial"/>
            <w:sz w:val="26"/>
            <w:szCs w:val="26"/>
            <w:highlight w:val="yellow"/>
            <w:lang w:val="en-US"/>
          </w:rPr>
          <w:delText>munication within their company</w:delText>
        </w:r>
        <w:r w:rsidRPr="00D6070F" w:rsidDel="00EF5D07">
          <w:rPr>
            <w:rFonts w:ascii="Arial" w:hAnsi="Arial" w:cs="Arial"/>
            <w:sz w:val="26"/>
            <w:szCs w:val="26"/>
            <w:highlight w:val="yellow"/>
            <w:lang w:val="en-US"/>
          </w:rPr>
          <w:delText xml:space="preserve"> because a </w:delText>
        </w:r>
        <w:r w:rsidR="00FA00CF" w:rsidRPr="00D6070F" w:rsidDel="00EF5D07">
          <w:rPr>
            <w:rFonts w:ascii="Arial" w:hAnsi="Arial" w:cs="Arial"/>
            <w:sz w:val="26"/>
            <w:szCs w:val="26"/>
            <w:highlight w:val="yellow"/>
            <w:lang w:val="en-US"/>
          </w:rPr>
          <w:delText>large</w:delText>
        </w:r>
        <w:r w:rsidRPr="00D6070F" w:rsidDel="00EF5D07">
          <w:rPr>
            <w:rFonts w:ascii="Arial" w:hAnsi="Arial" w:cs="Arial"/>
            <w:sz w:val="26"/>
            <w:szCs w:val="26"/>
            <w:highlight w:val="yellow"/>
            <w:lang w:val="en-US"/>
          </w:rPr>
          <w:delText xml:space="preserve"> part of their internal communications is being done verbally. To resolve this problem Barroc-IT has asked us to develop an application to store all their customer, project and financial data.</w:delText>
        </w:r>
        <w:r w:rsidRPr="00D6070F" w:rsidDel="00EF5D07">
          <w:rPr>
            <w:rFonts w:ascii="Arial" w:hAnsi="Arial" w:cs="Arial"/>
            <w:sz w:val="26"/>
            <w:szCs w:val="26"/>
            <w:lang w:val="en-US"/>
          </w:rPr>
          <w:delText xml:space="preserve"> This way all information is easily shared among the departments. This will result in a faster work flow and less errors.</w:delText>
        </w:r>
      </w:del>
      <w:ins w:id="276" w:author="startklaar" w:date="2016-09-26T09:02:00Z">
        <w:r w:rsidR="00EF5D07" w:rsidRPr="00D6070F">
          <w:rPr>
            <w:rFonts w:ascii="Arial" w:hAnsi="Arial" w:cs="Arial"/>
            <w:sz w:val="26"/>
            <w:szCs w:val="26"/>
            <w:lang w:val="en-US"/>
          </w:rPr>
          <w:t xml:space="preserve">Barroc-IT acknowledges that there are several problems within the organization. The organization is divided by the departments. </w:t>
        </w:r>
      </w:ins>
      <w:ins w:id="277" w:author="startklaar" w:date="2016-09-26T09:03:00Z">
        <w:r w:rsidR="00EF5D07" w:rsidRPr="00D6070F">
          <w:rPr>
            <w:rFonts w:ascii="Arial" w:hAnsi="Arial" w:cs="Arial"/>
            <w:sz w:val="26"/>
            <w:szCs w:val="26"/>
            <w:lang w:val="en-US"/>
          </w:rPr>
          <w:t xml:space="preserve">The communication within the organization fails sometimes. </w:t>
        </w:r>
      </w:ins>
      <w:ins w:id="278" w:author="startklaar" w:date="2016-09-26T09:05:00Z">
        <w:r w:rsidR="00EF5D07" w:rsidRPr="00D6070F">
          <w:rPr>
            <w:rFonts w:ascii="Arial" w:hAnsi="Arial" w:cs="Arial"/>
            <w:sz w:val="26"/>
            <w:szCs w:val="26"/>
            <w:lang w:val="en-US"/>
          </w:rPr>
          <w:t xml:space="preserve">One of the follow-ups is that </w:t>
        </w:r>
      </w:ins>
      <w:ins w:id="279" w:author="startklaar" w:date="2016-09-26T09:06:00Z">
        <w:r w:rsidR="00EF5D07" w:rsidRPr="00D6070F">
          <w:rPr>
            <w:rFonts w:ascii="Arial" w:hAnsi="Arial" w:cs="Arial"/>
            <w:sz w:val="26"/>
            <w:szCs w:val="26"/>
            <w:lang w:val="en-US"/>
          </w:rPr>
          <w:t>parts of the organization are</w:t>
        </w:r>
      </w:ins>
      <w:ins w:id="280" w:author="startklaar" w:date="2016-09-26T09:05:00Z">
        <w:r w:rsidR="00EF5D07" w:rsidRPr="00D6070F">
          <w:rPr>
            <w:rFonts w:ascii="Arial" w:hAnsi="Arial" w:cs="Arial"/>
            <w:sz w:val="26"/>
            <w:szCs w:val="26"/>
            <w:lang w:val="en-US"/>
          </w:rPr>
          <w:t xml:space="preserve"> not being notified when clients haven</w:t>
        </w:r>
      </w:ins>
      <w:ins w:id="281" w:author="startklaar" w:date="2016-09-26T09:06:00Z">
        <w:r w:rsidR="00EF5D07" w:rsidRPr="00D6070F">
          <w:rPr>
            <w:rFonts w:ascii="Arial" w:hAnsi="Arial" w:cs="Arial"/>
            <w:sz w:val="26"/>
            <w:szCs w:val="26"/>
            <w:lang w:val="en-US"/>
          </w:rPr>
          <w:t xml:space="preserve">’t paid on time. In </w:t>
        </w:r>
      </w:ins>
      <w:ins w:id="282" w:author="startklaar" w:date="2016-09-26T09:07:00Z">
        <w:r w:rsidR="00EF5D07" w:rsidRPr="00D6070F">
          <w:rPr>
            <w:rFonts w:ascii="Arial" w:hAnsi="Arial" w:cs="Arial"/>
            <w:sz w:val="26"/>
            <w:szCs w:val="26"/>
            <w:lang w:val="en-US"/>
          </w:rPr>
          <w:t>such situations</w:t>
        </w:r>
      </w:ins>
      <w:ins w:id="283" w:author="startklaar" w:date="2016-09-26T09:06:00Z">
        <w:r w:rsidR="00EF5D07" w:rsidRPr="00D6070F">
          <w:rPr>
            <w:rFonts w:ascii="Arial" w:hAnsi="Arial" w:cs="Arial"/>
            <w:sz w:val="26"/>
            <w:szCs w:val="26"/>
            <w:lang w:val="en-US"/>
          </w:rPr>
          <w:t xml:space="preserve"> projects should put on hold while the client</w:t>
        </w:r>
      </w:ins>
      <w:ins w:id="284" w:author="startklaar" w:date="2016-09-26T09:07:00Z">
        <w:r w:rsidR="00EF5D07" w:rsidRPr="00D6070F">
          <w:rPr>
            <w:rFonts w:ascii="Arial" w:hAnsi="Arial" w:cs="Arial"/>
            <w:sz w:val="26"/>
            <w:szCs w:val="26"/>
            <w:lang w:val="en-US"/>
          </w:rPr>
          <w:t>s</w:t>
        </w:r>
      </w:ins>
      <w:ins w:id="285" w:author="startklaar" w:date="2016-09-26T09:06:00Z">
        <w:r w:rsidR="00EF5D07" w:rsidRPr="00D6070F">
          <w:rPr>
            <w:rFonts w:ascii="Arial" w:hAnsi="Arial" w:cs="Arial"/>
            <w:sz w:val="26"/>
            <w:szCs w:val="26"/>
            <w:lang w:val="en-US"/>
          </w:rPr>
          <w:t xml:space="preserve"> ha</w:t>
        </w:r>
      </w:ins>
      <w:ins w:id="286" w:author="startklaar" w:date="2016-09-26T09:07:00Z">
        <w:r w:rsidR="00EF5D07" w:rsidRPr="00D6070F">
          <w:rPr>
            <w:rFonts w:ascii="Arial" w:hAnsi="Arial" w:cs="Arial"/>
            <w:sz w:val="26"/>
            <w:szCs w:val="26"/>
            <w:lang w:val="en-US"/>
          </w:rPr>
          <w:t>ve</w:t>
        </w:r>
      </w:ins>
      <w:ins w:id="287" w:author="startklaar" w:date="2016-09-26T09:06:00Z">
        <w:r w:rsidR="00EF5D07" w:rsidRPr="00D6070F">
          <w:rPr>
            <w:rFonts w:ascii="Arial" w:hAnsi="Arial" w:cs="Arial"/>
            <w:sz w:val="26"/>
            <w:szCs w:val="26"/>
            <w:lang w:val="en-US"/>
          </w:rPr>
          <w:t>n</w:t>
        </w:r>
      </w:ins>
      <w:ins w:id="288" w:author="startklaar" w:date="2016-09-26T09:07:00Z">
        <w:r w:rsidR="00EF5D07" w:rsidRPr="00D6070F">
          <w:rPr>
            <w:rFonts w:ascii="Arial" w:hAnsi="Arial" w:cs="Arial"/>
            <w:sz w:val="26"/>
            <w:szCs w:val="26"/>
            <w:lang w:val="en-US"/>
          </w:rPr>
          <w:t>’t completed their payment.</w:t>
        </w:r>
      </w:ins>
    </w:p>
    <w:p w:rsidR="00EF5D07" w:rsidRPr="00D6070F" w:rsidRDefault="00EF5D07" w:rsidP="00217590">
      <w:pPr>
        <w:pStyle w:val="Standarduser"/>
        <w:rPr>
          <w:ins w:id="289" w:author="startklaar" w:date="2016-09-26T09:40:00Z"/>
          <w:rFonts w:ascii="Arial" w:hAnsi="Arial" w:cs="Arial"/>
          <w:sz w:val="26"/>
          <w:szCs w:val="26"/>
          <w:lang w:val="en-US"/>
        </w:rPr>
      </w:pPr>
      <w:ins w:id="290" w:author="startklaar" w:date="2016-09-26T09:07:00Z">
        <w:r w:rsidRPr="00D6070F">
          <w:rPr>
            <w:rFonts w:ascii="Arial" w:hAnsi="Arial" w:cs="Arial"/>
            <w:sz w:val="26"/>
            <w:szCs w:val="26"/>
            <w:lang w:val="en-US"/>
          </w:rPr>
          <w:t xml:space="preserve">The project </w:t>
        </w:r>
      </w:ins>
      <w:ins w:id="291" w:author="startklaar" w:date="2016-09-26T09:08:00Z">
        <w:r w:rsidRPr="00D6070F">
          <w:rPr>
            <w:rFonts w:ascii="Arial" w:hAnsi="Arial" w:cs="Arial"/>
            <w:sz w:val="26"/>
            <w:szCs w:val="26"/>
            <w:lang w:val="en-US"/>
          </w:rPr>
          <w:t>assignment</w:t>
        </w:r>
      </w:ins>
      <w:ins w:id="292" w:author="startklaar" w:date="2016-09-26T09:07:00Z">
        <w:r w:rsidRPr="00D6070F">
          <w:rPr>
            <w:rFonts w:ascii="Arial" w:hAnsi="Arial" w:cs="Arial"/>
            <w:sz w:val="26"/>
            <w:szCs w:val="26"/>
            <w:lang w:val="en-US"/>
          </w:rPr>
          <w:t xml:space="preserve"> </w:t>
        </w:r>
      </w:ins>
      <w:ins w:id="293" w:author="startklaar" w:date="2016-09-26T09:08:00Z">
        <w:r w:rsidRPr="00D6070F">
          <w:rPr>
            <w:rFonts w:ascii="Arial" w:hAnsi="Arial" w:cs="Arial"/>
            <w:sz w:val="26"/>
            <w:szCs w:val="26"/>
            <w:lang w:val="en-US"/>
          </w:rPr>
          <w:t>will be the following:</w:t>
        </w:r>
      </w:ins>
    </w:p>
    <w:p w:rsidR="00BA3383" w:rsidRPr="00D6070F" w:rsidRDefault="00BA3383" w:rsidP="00217590">
      <w:pPr>
        <w:pStyle w:val="Standarduser"/>
        <w:rPr>
          <w:ins w:id="294" w:author="startklaar" w:date="2016-09-26T09:08:00Z"/>
          <w:rFonts w:ascii="Arial" w:hAnsi="Arial" w:cs="Arial"/>
          <w:sz w:val="26"/>
          <w:szCs w:val="26"/>
          <w:lang w:val="en-US"/>
        </w:rPr>
      </w:pPr>
      <w:ins w:id="295" w:author="startklaar" w:date="2016-09-26T09:40:00Z">
        <w:r w:rsidRPr="00D6070F">
          <w:rPr>
            <w:rFonts w:ascii="Arial" w:hAnsi="Arial" w:cs="Arial"/>
            <w:sz w:val="26"/>
            <w:szCs w:val="26"/>
            <w:lang w:val="en-US"/>
          </w:rPr>
          <w:t>The application will be accessible to each employee of the department of Sales, Finance and Development</w:t>
        </w:r>
      </w:ins>
      <w:ins w:id="296" w:author="startklaar" w:date="2016-09-26T09:41:00Z">
        <w:r w:rsidRPr="00D6070F">
          <w:rPr>
            <w:rFonts w:ascii="Arial" w:hAnsi="Arial" w:cs="Arial"/>
            <w:sz w:val="26"/>
            <w:szCs w:val="26"/>
            <w:lang w:val="en-US"/>
          </w:rPr>
          <w:t>. A</w:t>
        </w:r>
      </w:ins>
      <w:ins w:id="297" w:author="startklaar" w:date="2016-09-26T09:42:00Z">
        <w:r w:rsidR="00BA7BFD" w:rsidRPr="00D6070F">
          <w:rPr>
            <w:rFonts w:ascii="Arial" w:hAnsi="Arial" w:cs="Arial"/>
            <w:sz w:val="26"/>
            <w:szCs w:val="26"/>
            <w:lang w:val="en-US"/>
          </w:rPr>
          <w:t xml:space="preserve"> single</w:t>
        </w:r>
      </w:ins>
      <w:ins w:id="298" w:author="startklaar" w:date="2016-09-26T09:41:00Z">
        <w:r w:rsidRPr="00D6070F">
          <w:rPr>
            <w:rFonts w:ascii="Arial" w:hAnsi="Arial" w:cs="Arial"/>
            <w:sz w:val="26"/>
            <w:szCs w:val="26"/>
            <w:lang w:val="en-US"/>
          </w:rPr>
          <w:t xml:space="preserve"> login</w:t>
        </w:r>
      </w:ins>
      <w:ins w:id="299" w:author="startklaar" w:date="2016-09-26T09:42:00Z">
        <w:r w:rsidR="00BA7BFD" w:rsidRPr="00D6070F">
          <w:rPr>
            <w:rFonts w:ascii="Arial" w:hAnsi="Arial" w:cs="Arial"/>
            <w:sz w:val="26"/>
            <w:szCs w:val="26"/>
            <w:lang w:val="en-US"/>
          </w:rPr>
          <w:t xml:space="preserve"> account will be made</w:t>
        </w:r>
      </w:ins>
      <w:ins w:id="300" w:author="startklaar" w:date="2016-09-26T09:41:00Z">
        <w:r w:rsidRPr="00D6070F">
          <w:rPr>
            <w:rFonts w:ascii="Arial" w:hAnsi="Arial" w:cs="Arial"/>
            <w:sz w:val="26"/>
            <w:szCs w:val="26"/>
            <w:lang w:val="en-US"/>
          </w:rPr>
          <w:t xml:space="preserve"> for each department of the organization.</w:t>
        </w:r>
      </w:ins>
    </w:p>
    <w:p w:rsidR="00EF5D07" w:rsidRPr="00D6070F" w:rsidRDefault="00EF5D07">
      <w:pPr>
        <w:pStyle w:val="Standarduser"/>
        <w:rPr>
          <w:ins w:id="301" w:author="startklaar" w:date="2016-09-26T09:42:00Z"/>
          <w:rFonts w:ascii="Arial" w:hAnsi="Arial" w:cs="Arial"/>
          <w:sz w:val="26"/>
          <w:szCs w:val="26"/>
          <w:lang w:val="en-US"/>
        </w:rPr>
      </w:pPr>
      <w:ins w:id="302" w:author="startklaar" w:date="2016-09-26T09:08:00Z">
        <w:r w:rsidRPr="00D6070F">
          <w:rPr>
            <w:rFonts w:ascii="Arial" w:hAnsi="Arial" w:cs="Arial"/>
            <w:sz w:val="26"/>
            <w:szCs w:val="26"/>
            <w:lang w:val="en-US"/>
          </w:rPr>
          <w:t>The communication line between the departments within the organization will be automated. Employees will not</w:t>
        </w:r>
      </w:ins>
      <w:ins w:id="303" w:author="startklaar" w:date="2016-09-26T09:09:00Z">
        <w:r w:rsidRPr="00D6070F">
          <w:rPr>
            <w:rFonts w:ascii="Arial" w:hAnsi="Arial" w:cs="Arial"/>
            <w:sz w:val="26"/>
            <w:szCs w:val="26"/>
            <w:lang w:val="en-US"/>
          </w:rPr>
          <w:t xml:space="preserve"> have to</w:t>
        </w:r>
      </w:ins>
      <w:ins w:id="304" w:author="startklaar" w:date="2016-09-26T09:08:00Z">
        <w:r w:rsidRPr="00D6070F">
          <w:rPr>
            <w:rFonts w:ascii="Arial" w:hAnsi="Arial" w:cs="Arial"/>
            <w:sz w:val="26"/>
            <w:szCs w:val="26"/>
            <w:lang w:val="en-US"/>
          </w:rPr>
          <w:t xml:space="preserve"> manually notify other departments when clients have br</w:t>
        </w:r>
      </w:ins>
      <w:ins w:id="305" w:author="startklaar" w:date="2016-09-26T09:09:00Z">
        <w:r w:rsidRPr="00D6070F">
          <w:rPr>
            <w:rFonts w:ascii="Arial" w:hAnsi="Arial" w:cs="Arial"/>
            <w:sz w:val="26"/>
            <w:szCs w:val="26"/>
            <w:lang w:val="en-US"/>
          </w:rPr>
          <w:t>eached the limit of nonpayment.</w:t>
        </w:r>
      </w:ins>
      <w:ins w:id="306" w:author="startklaar" w:date="2016-09-26T09:31:00Z">
        <w:r w:rsidR="00BA3383" w:rsidRPr="00D6070F">
          <w:rPr>
            <w:rFonts w:ascii="Arial" w:hAnsi="Arial" w:cs="Arial"/>
            <w:sz w:val="26"/>
            <w:szCs w:val="26"/>
            <w:lang w:val="en-US"/>
          </w:rPr>
          <w:t xml:space="preserve"> This will happen automatically. When a limit breach has </w:t>
        </w:r>
      </w:ins>
      <w:ins w:id="307" w:author="startklaar" w:date="2016-09-26T09:32:00Z">
        <w:r w:rsidR="00BA3383" w:rsidRPr="00D6070F">
          <w:rPr>
            <w:rFonts w:ascii="Arial" w:hAnsi="Arial" w:cs="Arial"/>
            <w:sz w:val="26"/>
            <w:szCs w:val="26"/>
            <w:lang w:val="en-US"/>
          </w:rPr>
          <w:t>occurred</w:t>
        </w:r>
      </w:ins>
      <w:ins w:id="308" w:author="startklaar" w:date="2016-09-26T09:31:00Z">
        <w:r w:rsidR="00BA3383" w:rsidRPr="00D6070F">
          <w:rPr>
            <w:rFonts w:ascii="Arial" w:hAnsi="Arial" w:cs="Arial"/>
            <w:sz w:val="26"/>
            <w:szCs w:val="26"/>
            <w:lang w:val="en-US"/>
          </w:rPr>
          <w:t xml:space="preserve">, the </w:t>
        </w:r>
      </w:ins>
      <w:ins w:id="309" w:author="startklaar" w:date="2016-09-26T09:32:00Z">
        <w:r w:rsidR="00BA3383" w:rsidRPr="00D6070F">
          <w:rPr>
            <w:rFonts w:ascii="Arial" w:hAnsi="Arial" w:cs="Arial"/>
            <w:sz w:val="26"/>
            <w:szCs w:val="26"/>
            <w:lang w:val="en-US"/>
          </w:rPr>
          <w:t>client’s projects will be suspended until</w:t>
        </w:r>
      </w:ins>
      <w:ins w:id="310" w:author="startklaar" w:date="2016-09-26T09:35:00Z">
        <w:r w:rsidR="00BA3383" w:rsidRPr="00D6070F">
          <w:rPr>
            <w:rFonts w:ascii="Arial" w:hAnsi="Arial" w:cs="Arial"/>
            <w:sz w:val="26"/>
            <w:szCs w:val="26"/>
            <w:lang w:val="en-US"/>
          </w:rPr>
          <w:t xml:space="preserve"> an employee of</w:t>
        </w:r>
      </w:ins>
      <w:ins w:id="311" w:author="startklaar" w:date="2016-09-26T09:32:00Z">
        <w:r w:rsidR="00BA3383" w:rsidRPr="00D6070F">
          <w:rPr>
            <w:rFonts w:ascii="Arial" w:hAnsi="Arial" w:cs="Arial"/>
            <w:sz w:val="26"/>
            <w:szCs w:val="26"/>
            <w:lang w:val="en-US"/>
          </w:rPr>
          <w:t xml:space="preserve"> the department of Finance says it can continue or </w:t>
        </w:r>
      </w:ins>
      <w:ins w:id="312" w:author="startklaar" w:date="2016-09-26T09:33:00Z">
        <w:r w:rsidR="00BA3383" w:rsidRPr="00D6070F">
          <w:rPr>
            <w:rFonts w:ascii="Arial" w:hAnsi="Arial" w:cs="Arial"/>
            <w:sz w:val="26"/>
            <w:szCs w:val="26"/>
            <w:lang w:val="en-US"/>
          </w:rPr>
          <w:t>be cancelled.</w:t>
        </w:r>
      </w:ins>
    </w:p>
    <w:p w:rsidR="00BA7BFD" w:rsidRPr="00D6070F" w:rsidRDefault="00BA7BFD">
      <w:pPr>
        <w:pStyle w:val="Standarduser"/>
        <w:rPr>
          <w:ins w:id="313" w:author="startklaar" w:date="2016-09-26T09:46:00Z"/>
          <w:rFonts w:ascii="Arial" w:hAnsi="Arial" w:cs="Arial"/>
          <w:sz w:val="26"/>
          <w:szCs w:val="26"/>
          <w:lang w:val="en-US"/>
        </w:rPr>
      </w:pPr>
      <w:ins w:id="314" w:author="startklaar" w:date="2016-09-26T09:42:00Z">
        <w:r w:rsidRPr="00D6070F">
          <w:rPr>
            <w:rFonts w:ascii="Arial" w:hAnsi="Arial" w:cs="Arial"/>
            <w:sz w:val="26"/>
            <w:szCs w:val="26"/>
            <w:lang w:val="en-US"/>
          </w:rPr>
          <w:t>The department of Development will have an instant overview of project details and meetings.</w:t>
        </w:r>
      </w:ins>
      <w:ins w:id="315" w:author="startklaar" w:date="2016-09-26T09:43:00Z">
        <w:r w:rsidRPr="00D6070F">
          <w:rPr>
            <w:rFonts w:ascii="Arial" w:hAnsi="Arial" w:cs="Arial"/>
            <w:sz w:val="26"/>
            <w:szCs w:val="26"/>
            <w:lang w:val="en-US"/>
          </w:rPr>
          <w:t xml:space="preserve"> An employee of Development will be able to view project details such as client details by clicking one of the projects in the overview.</w:t>
        </w:r>
      </w:ins>
      <w:ins w:id="316" w:author="startklaar" w:date="2016-09-26T09:44:00Z">
        <w:r w:rsidRPr="00D6070F">
          <w:rPr>
            <w:rFonts w:ascii="Arial" w:hAnsi="Arial" w:cs="Arial"/>
            <w:sz w:val="26"/>
            <w:szCs w:val="26"/>
            <w:lang w:val="en-US"/>
          </w:rPr>
          <w:t xml:space="preserve"> An employee will also be able to create, change and delete a project</w:t>
        </w:r>
      </w:ins>
      <w:ins w:id="317" w:author="startklaar" w:date="2016-09-26T09:45:00Z">
        <w:r w:rsidRPr="00D6070F">
          <w:rPr>
            <w:rFonts w:ascii="Arial" w:hAnsi="Arial" w:cs="Arial"/>
            <w:sz w:val="26"/>
            <w:szCs w:val="26"/>
            <w:lang w:val="en-US"/>
          </w:rPr>
          <w:t xml:space="preserve">. An employee will also be able to </w:t>
        </w:r>
      </w:ins>
      <w:ins w:id="318" w:author="startklaar" w:date="2016-09-26T09:46:00Z">
        <w:r w:rsidRPr="00D6070F">
          <w:rPr>
            <w:rFonts w:ascii="Arial" w:hAnsi="Arial" w:cs="Arial"/>
            <w:sz w:val="26"/>
            <w:szCs w:val="26"/>
            <w:lang w:val="en-US"/>
          </w:rPr>
          <w:t>create a new client meeting date with actions to do for that date.</w:t>
        </w:r>
      </w:ins>
    </w:p>
    <w:p w:rsidR="00BA7BFD" w:rsidRPr="00D6070F" w:rsidRDefault="008641A2">
      <w:pPr>
        <w:pStyle w:val="Standarduser"/>
        <w:rPr>
          <w:ins w:id="319" w:author="startklaar" w:date="2016-09-26T09:57:00Z"/>
          <w:rFonts w:ascii="Arial" w:hAnsi="Arial" w:cs="Arial"/>
          <w:sz w:val="26"/>
          <w:szCs w:val="26"/>
          <w:lang w:val="en-US"/>
        </w:rPr>
      </w:pPr>
      <w:ins w:id="320" w:author="startklaar" w:date="2016-09-26T09:54:00Z">
        <w:r w:rsidRPr="00D6070F">
          <w:rPr>
            <w:rFonts w:ascii="Arial" w:hAnsi="Arial" w:cs="Arial"/>
            <w:sz w:val="26"/>
            <w:szCs w:val="26"/>
            <w:lang w:val="en-US"/>
          </w:rPr>
          <w:t>An employee of the department of Sales will see an overview of customers that haven’t paid yet on time. A history will be stored of clients that have failed to meet the requirements of payment.</w:t>
        </w:r>
      </w:ins>
      <w:ins w:id="321" w:author="startklaar" w:date="2016-09-26T09:56:00Z">
        <w:r w:rsidRPr="00D6070F">
          <w:rPr>
            <w:rFonts w:ascii="Arial" w:hAnsi="Arial" w:cs="Arial"/>
            <w:sz w:val="26"/>
            <w:szCs w:val="26"/>
            <w:lang w:val="en-US"/>
          </w:rPr>
          <w:t xml:space="preserve"> An employee will be notified when a project is being worked on for such clients.</w:t>
        </w:r>
      </w:ins>
    </w:p>
    <w:p w:rsidR="008641A2" w:rsidRPr="00D6070F" w:rsidRDefault="008641A2">
      <w:pPr>
        <w:pStyle w:val="Standarduser"/>
        <w:rPr>
          <w:ins w:id="322" w:author="startklaar" w:date="2016-09-26T09:57:00Z"/>
          <w:rFonts w:ascii="Arial" w:hAnsi="Arial" w:cs="Arial"/>
          <w:sz w:val="26"/>
          <w:szCs w:val="26"/>
          <w:lang w:val="en-US"/>
        </w:rPr>
      </w:pPr>
    </w:p>
    <w:p w:rsidR="008641A2" w:rsidRPr="00D6070F" w:rsidRDefault="008641A2">
      <w:pPr>
        <w:pStyle w:val="Standarduser"/>
        <w:rPr>
          <w:ins w:id="323" w:author="startklaar" w:date="2016-09-26T09:40:00Z"/>
          <w:rFonts w:ascii="Arial" w:hAnsi="Arial" w:cs="Arial"/>
          <w:sz w:val="26"/>
          <w:szCs w:val="26"/>
          <w:lang w:val="en-US"/>
        </w:rPr>
      </w:pPr>
      <w:ins w:id="324" w:author="startklaar" w:date="2016-09-26T09:57:00Z">
        <w:r w:rsidRPr="00D6070F">
          <w:rPr>
            <w:rFonts w:ascii="Arial" w:hAnsi="Arial" w:cs="Arial"/>
            <w:sz w:val="26"/>
            <w:szCs w:val="26"/>
            <w:lang w:val="en-US"/>
          </w:rPr>
          <w:t>Overall the application</w:t>
        </w:r>
      </w:ins>
      <w:ins w:id="325" w:author="startklaar" w:date="2016-09-26T09:58:00Z">
        <w:r w:rsidRPr="00D6070F">
          <w:rPr>
            <w:rFonts w:ascii="Arial" w:hAnsi="Arial" w:cs="Arial"/>
            <w:sz w:val="26"/>
            <w:szCs w:val="26"/>
            <w:lang w:val="en-US"/>
          </w:rPr>
          <w:t>’s main responsibilities will be showing an easy and quick overview for all employees and automating the communications between departments.</w:t>
        </w:r>
      </w:ins>
    </w:p>
    <w:p w:rsidR="00BA3383" w:rsidRPr="00D6070F" w:rsidRDefault="00BA3383">
      <w:pPr>
        <w:pStyle w:val="Standarduser"/>
        <w:rPr>
          <w:rFonts w:ascii="Arial" w:hAnsi="Arial" w:cs="Arial"/>
          <w:sz w:val="26"/>
          <w:szCs w:val="26"/>
          <w:lang w:val="en-US"/>
        </w:rPr>
      </w:pPr>
    </w:p>
    <w:p w:rsidR="00A07DE0" w:rsidRPr="00D6070F" w:rsidRDefault="00A07DE0" w:rsidP="00217590">
      <w:pPr>
        <w:pStyle w:val="Standarduser"/>
        <w:rPr>
          <w:rFonts w:ascii="Arial" w:hAnsi="Arial" w:cs="Arial"/>
          <w:sz w:val="26"/>
          <w:szCs w:val="26"/>
          <w:lang w:val="en-US"/>
        </w:rPr>
      </w:pPr>
    </w:p>
    <w:p w:rsidR="00A07DE0" w:rsidRPr="00D6070F" w:rsidRDefault="00A07DE0">
      <w:pPr>
        <w:rPr>
          <w:rFonts w:ascii="Arial" w:eastAsia="SimSun, 宋体" w:hAnsi="Arial" w:cs="Arial"/>
          <w:kern w:val="3"/>
          <w:sz w:val="26"/>
          <w:szCs w:val="26"/>
          <w:lang w:val="en-US" w:eastAsia="zh-CN"/>
        </w:rPr>
      </w:pPr>
      <w:r w:rsidRPr="00D6070F">
        <w:rPr>
          <w:rFonts w:ascii="Arial" w:hAnsi="Arial" w:cs="Arial"/>
          <w:sz w:val="26"/>
          <w:szCs w:val="26"/>
          <w:lang w:val="en-US"/>
        </w:rPr>
        <w:br w:type="page"/>
      </w:r>
    </w:p>
    <w:p w:rsidR="007F0315" w:rsidRPr="00D6070F" w:rsidRDefault="00640A21" w:rsidP="00217590">
      <w:pPr>
        <w:pStyle w:val="Titre1"/>
        <w:rPr>
          <w:rFonts w:cs="Arial"/>
          <w:rPrChange w:id="326" w:author="startklaar" w:date="2016-09-26T10:50:00Z">
            <w:rPr/>
          </w:rPrChange>
        </w:rPr>
      </w:pPr>
      <w:r w:rsidRPr="00D6070F">
        <w:rPr>
          <w:rFonts w:cs="Arial"/>
          <w:rPrChange w:id="327" w:author="startklaar" w:date="2016-09-26T10:50:00Z">
            <w:rPr/>
          </w:rPrChange>
        </w:rPr>
        <w:lastRenderedPageBreak/>
        <w:t>Project Activities</w:t>
      </w:r>
      <w:r w:rsidR="007A0044" w:rsidRPr="00D6070F">
        <w:rPr>
          <w:rFonts w:cs="Arial"/>
          <w:rPrChange w:id="328" w:author="startklaar" w:date="2016-09-26T10:50:00Z">
            <w:rPr/>
          </w:rPrChange>
        </w:rPr>
        <w:t xml:space="preserve"> (mike)</w:t>
      </w:r>
    </w:p>
    <w:p w:rsidR="001879D2" w:rsidRPr="00D6070F" w:rsidRDefault="001879D2" w:rsidP="001879D2">
      <w:pPr>
        <w:rPr>
          <w:rFonts w:ascii="Arial" w:hAnsi="Arial" w:cs="Arial"/>
          <w:lang w:val="en-US" w:eastAsia="fr-FR"/>
          <w:rPrChange w:id="329" w:author="startklaar" w:date="2016-09-26T10:50:00Z">
            <w:rPr>
              <w:lang w:val="en-US" w:eastAsia="fr-FR"/>
            </w:rPr>
          </w:rPrChange>
        </w:rPr>
      </w:pPr>
    </w:p>
    <w:p w:rsidR="007F0315" w:rsidRPr="00D6070F" w:rsidRDefault="002814AE" w:rsidP="00217590">
      <w:pPr>
        <w:pStyle w:val="Standarduser"/>
        <w:rPr>
          <w:rFonts w:ascii="Arial" w:hAnsi="Arial" w:cs="Arial"/>
          <w:sz w:val="26"/>
          <w:szCs w:val="26"/>
          <w:lang w:val="en-US"/>
        </w:rPr>
      </w:pPr>
      <w:r w:rsidRPr="00D6070F">
        <w:rPr>
          <w:rFonts w:ascii="Arial" w:hAnsi="Arial" w:cs="Arial"/>
          <w:b/>
          <w:sz w:val="26"/>
          <w:szCs w:val="26"/>
          <w:lang w:val="en-US"/>
        </w:rPr>
        <w:t>Internal tasks</w:t>
      </w:r>
      <w:r w:rsidR="00AF1ECB" w:rsidRPr="00D6070F">
        <w:rPr>
          <w:rFonts w:ascii="Arial" w:hAnsi="Arial" w:cs="Arial"/>
          <w:sz w:val="26"/>
          <w:szCs w:val="26"/>
          <w:lang w:val="en-US"/>
        </w:rPr>
        <w:br/>
      </w:r>
      <w:r w:rsidR="007F0315" w:rsidRPr="00D6070F">
        <w:rPr>
          <w:rFonts w:ascii="Arial" w:hAnsi="Arial" w:cs="Arial"/>
          <w:sz w:val="26"/>
          <w:szCs w:val="26"/>
          <w:lang w:val="en-US"/>
        </w:rPr>
        <w:t xml:space="preserve"> </w:t>
      </w:r>
      <w:r w:rsidR="00AF1ECB" w:rsidRPr="00D6070F">
        <w:rPr>
          <w:rFonts w:ascii="Arial" w:hAnsi="Arial" w:cs="Arial"/>
          <w:sz w:val="26"/>
          <w:szCs w:val="26"/>
          <w:lang w:val="en-US"/>
        </w:rPr>
        <w:t>- Collaboration Contract</w:t>
      </w:r>
      <w:r w:rsidRPr="00D6070F">
        <w:rPr>
          <w:rFonts w:ascii="Arial" w:hAnsi="Arial" w:cs="Arial"/>
          <w:sz w:val="26"/>
          <w:szCs w:val="26"/>
          <w:lang w:val="en-US"/>
        </w:rPr>
        <w:t xml:space="preserve"> </w:t>
      </w:r>
      <w:r w:rsidR="007F0315" w:rsidRPr="00D6070F">
        <w:rPr>
          <w:rFonts w:ascii="Arial" w:hAnsi="Arial" w:cs="Arial"/>
          <w:sz w:val="26"/>
          <w:szCs w:val="26"/>
          <w:lang w:val="en-US"/>
        </w:rPr>
        <w:br/>
      </w:r>
    </w:p>
    <w:p w:rsidR="007F0315"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Interviewing</w:t>
      </w:r>
      <w:r w:rsidR="00687AAA" w:rsidRPr="00D6070F">
        <w:rPr>
          <w:rFonts w:ascii="Arial" w:hAnsi="Arial" w:cs="Arial"/>
          <w:b/>
          <w:sz w:val="26"/>
          <w:szCs w:val="26"/>
          <w:lang w:val="en-US"/>
        </w:rPr>
        <w:t xml:space="preserve"> the</w:t>
      </w:r>
      <w:r w:rsidRPr="00D6070F">
        <w:rPr>
          <w:rFonts w:ascii="Arial" w:hAnsi="Arial" w:cs="Arial"/>
          <w:b/>
          <w:sz w:val="26"/>
          <w:szCs w:val="26"/>
          <w:lang w:val="en-US"/>
        </w:rPr>
        <w:t xml:space="preserve"> </w:t>
      </w:r>
      <w:r w:rsidR="00687AAA" w:rsidRPr="00D6070F">
        <w:rPr>
          <w:rFonts w:ascii="Arial" w:hAnsi="Arial" w:cs="Arial"/>
          <w:b/>
          <w:sz w:val="26"/>
          <w:szCs w:val="26"/>
          <w:lang w:val="en-US"/>
        </w:rPr>
        <w:t>company executive and head of departments</w:t>
      </w:r>
      <w:r w:rsidR="002814AE" w:rsidRPr="00D6070F">
        <w:rPr>
          <w:rFonts w:ascii="Arial" w:hAnsi="Arial" w:cs="Arial"/>
          <w:sz w:val="26"/>
          <w:szCs w:val="26"/>
          <w:lang w:val="en-US"/>
        </w:rPr>
        <w:br/>
        <w:t xml:space="preserve"> - Preparation for interviews</w:t>
      </w:r>
      <w:r w:rsidRPr="00D6070F">
        <w:rPr>
          <w:rFonts w:ascii="Arial" w:hAnsi="Arial" w:cs="Arial"/>
          <w:b/>
          <w:sz w:val="26"/>
          <w:szCs w:val="26"/>
          <w:lang w:val="en-US"/>
        </w:rPr>
        <w:br/>
      </w:r>
      <w:r w:rsidR="002814AE" w:rsidRPr="00D6070F">
        <w:rPr>
          <w:rFonts w:ascii="Arial" w:hAnsi="Arial" w:cs="Arial"/>
          <w:sz w:val="26"/>
          <w:szCs w:val="26"/>
          <w:lang w:val="en-US"/>
        </w:rPr>
        <w:t xml:space="preserve"> - Interview with the owner</w:t>
      </w:r>
      <w:r w:rsidRPr="00D6070F">
        <w:rPr>
          <w:rFonts w:ascii="Arial" w:hAnsi="Arial" w:cs="Arial"/>
          <w:sz w:val="26"/>
          <w:szCs w:val="26"/>
          <w:lang w:val="en-US"/>
        </w:rPr>
        <w:br/>
        <w:t xml:space="preserve"> - Interview with the head of Sales</w:t>
      </w:r>
      <w:r w:rsidRPr="00D6070F">
        <w:rPr>
          <w:rFonts w:ascii="Arial" w:hAnsi="Arial" w:cs="Arial"/>
          <w:sz w:val="26"/>
          <w:szCs w:val="26"/>
          <w:lang w:val="en-US"/>
        </w:rPr>
        <w:br/>
        <w:t xml:space="preserve"> - Interview with the head of Finance</w:t>
      </w:r>
      <w:r w:rsidRPr="00D6070F">
        <w:rPr>
          <w:rFonts w:ascii="Arial" w:hAnsi="Arial" w:cs="Arial"/>
          <w:sz w:val="26"/>
          <w:szCs w:val="26"/>
          <w:lang w:val="en-US"/>
        </w:rPr>
        <w:br/>
        <w:t xml:space="preserve"> - Interview with the</w:t>
      </w:r>
      <w:r w:rsidR="002814AE" w:rsidRPr="00D6070F">
        <w:rPr>
          <w:rFonts w:ascii="Arial" w:hAnsi="Arial" w:cs="Arial"/>
          <w:sz w:val="26"/>
          <w:szCs w:val="26"/>
          <w:lang w:val="en-US"/>
        </w:rPr>
        <w:t xml:space="preserve"> head of Development &amp; Research</w:t>
      </w:r>
    </w:p>
    <w:p w:rsidR="007F0315" w:rsidRPr="00D6070F" w:rsidRDefault="00640A21" w:rsidP="00217590">
      <w:pPr>
        <w:pStyle w:val="Standarduser"/>
        <w:rPr>
          <w:rFonts w:ascii="Arial" w:hAnsi="Arial" w:cs="Arial"/>
          <w:sz w:val="26"/>
          <w:szCs w:val="26"/>
          <w:lang w:val="en-US"/>
        </w:rPr>
      </w:pPr>
      <w:r w:rsidRPr="00D6070F">
        <w:rPr>
          <w:rFonts w:ascii="Arial" w:hAnsi="Arial" w:cs="Arial"/>
          <w:sz w:val="26"/>
          <w:szCs w:val="26"/>
          <w:lang w:val="en-US"/>
        </w:rPr>
        <w:br/>
      </w:r>
      <w:r w:rsidR="002814AE" w:rsidRPr="00D6070F">
        <w:rPr>
          <w:rFonts w:ascii="Arial" w:hAnsi="Arial" w:cs="Arial"/>
          <w:b/>
          <w:sz w:val="26"/>
          <w:szCs w:val="26"/>
          <w:lang w:val="en-US"/>
        </w:rPr>
        <w:t>Planning and approach</w:t>
      </w:r>
      <w:r w:rsidR="007F0315" w:rsidRPr="00D6070F">
        <w:rPr>
          <w:rFonts w:ascii="Arial" w:hAnsi="Arial" w:cs="Arial"/>
          <w:sz w:val="26"/>
          <w:szCs w:val="26"/>
          <w:lang w:val="en-US"/>
        </w:rPr>
        <w:br/>
        <w:t>- Global planning</w:t>
      </w:r>
      <w:r w:rsidR="007F0315" w:rsidRPr="00D6070F">
        <w:rPr>
          <w:rFonts w:ascii="Arial" w:hAnsi="Arial" w:cs="Arial"/>
          <w:sz w:val="26"/>
          <w:szCs w:val="26"/>
          <w:lang w:val="en-US"/>
        </w:rPr>
        <w:br/>
        <w:t>- Method of approach</w:t>
      </w:r>
      <w:r w:rsidR="007F0315" w:rsidRPr="00D6070F">
        <w:rPr>
          <w:rFonts w:ascii="Arial" w:hAnsi="Arial" w:cs="Arial"/>
          <w:sz w:val="26"/>
          <w:szCs w:val="26"/>
          <w:lang w:val="en-US"/>
        </w:rPr>
        <w:br/>
        <w:t>- Making wireframes (prototypes)</w:t>
      </w:r>
    </w:p>
    <w:p w:rsidR="00724926"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Functional Design</w:t>
      </w:r>
      <w:r w:rsidR="00625A23" w:rsidRPr="00D6070F">
        <w:rPr>
          <w:rFonts w:ascii="Arial" w:hAnsi="Arial" w:cs="Arial"/>
          <w:b/>
          <w:sz w:val="26"/>
          <w:szCs w:val="26"/>
          <w:lang w:val="en-US"/>
        </w:rPr>
        <w:br/>
      </w:r>
      <w:r w:rsidR="00625A23" w:rsidRPr="00D6070F">
        <w:rPr>
          <w:rFonts w:ascii="Arial" w:hAnsi="Arial" w:cs="Arial"/>
          <w:sz w:val="26"/>
          <w:szCs w:val="26"/>
          <w:lang w:val="en-US"/>
        </w:rPr>
        <w:t xml:space="preserve"> - Designing a </w:t>
      </w:r>
      <w:r w:rsidR="002814AE" w:rsidRPr="00D6070F">
        <w:rPr>
          <w:rFonts w:ascii="Arial" w:hAnsi="Arial" w:cs="Arial"/>
          <w:sz w:val="26"/>
          <w:szCs w:val="26"/>
          <w:lang w:val="en-US"/>
        </w:rPr>
        <w:t>Use-Case</w:t>
      </w:r>
      <w:r w:rsidR="000D7359" w:rsidRPr="00D6070F">
        <w:rPr>
          <w:rFonts w:ascii="Arial" w:hAnsi="Arial" w:cs="Arial"/>
          <w:sz w:val="26"/>
          <w:szCs w:val="26"/>
          <w:lang w:val="en-US"/>
        </w:rPr>
        <w:br/>
        <w:t xml:space="preserve"> - Making a Use-Case</w:t>
      </w:r>
      <w:r w:rsidR="002814AE" w:rsidRPr="00D6070F">
        <w:rPr>
          <w:rFonts w:ascii="Arial" w:hAnsi="Arial" w:cs="Arial"/>
          <w:sz w:val="26"/>
          <w:szCs w:val="26"/>
          <w:lang w:val="en-US"/>
        </w:rPr>
        <w:t xml:space="preserve"> template</w:t>
      </w:r>
      <w:r w:rsidR="000D7359" w:rsidRPr="00D6070F">
        <w:rPr>
          <w:rFonts w:ascii="Arial" w:hAnsi="Arial" w:cs="Arial"/>
          <w:sz w:val="26"/>
          <w:szCs w:val="26"/>
          <w:lang w:val="en-US"/>
        </w:rPr>
        <w:br/>
        <w:t xml:space="preserve"> - Making an a</w:t>
      </w:r>
      <w:r w:rsidR="00625A23" w:rsidRPr="00D6070F">
        <w:rPr>
          <w:rFonts w:ascii="Arial" w:hAnsi="Arial" w:cs="Arial"/>
          <w:sz w:val="26"/>
          <w:szCs w:val="26"/>
          <w:lang w:val="en-US"/>
        </w:rPr>
        <w:t>ctiv</w:t>
      </w:r>
      <w:r w:rsidR="00687AAA" w:rsidRPr="00D6070F">
        <w:rPr>
          <w:rFonts w:ascii="Arial" w:hAnsi="Arial" w:cs="Arial"/>
          <w:sz w:val="26"/>
          <w:szCs w:val="26"/>
          <w:lang w:val="en-US"/>
        </w:rPr>
        <w:t>i</w:t>
      </w:r>
      <w:r w:rsidR="002814AE" w:rsidRPr="00D6070F">
        <w:rPr>
          <w:rFonts w:ascii="Arial" w:hAnsi="Arial" w:cs="Arial"/>
          <w:sz w:val="26"/>
          <w:szCs w:val="26"/>
          <w:lang w:val="en-US"/>
        </w:rPr>
        <w:t>ties diagram</w:t>
      </w:r>
    </w:p>
    <w:p w:rsidR="00625A23"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Technical Design</w:t>
      </w:r>
      <w:r w:rsidR="000D7359" w:rsidRPr="00D6070F">
        <w:rPr>
          <w:rFonts w:ascii="Arial" w:hAnsi="Arial" w:cs="Arial"/>
          <w:sz w:val="26"/>
          <w:szCs w:val="26"/>
          <w:lang w:val="en-US"/>
        </w:rPr>
        <w:br/>
        <w:t xml:space="preserve"> - Making a c</w:t>
      </w:r>
      <w:r w:rsidR="002814AE" w:rsidRPr="00D6070F">
        <w:rPr>
          <w:rFonts w:ascii="Arial" w:hAnsi="Arial" w:cs="Arial"/>
          <w:sz w:val="26"/>
          <w:szCs w:val="26"/>
          <w:lang w:val="en-US"/>
        </w:rPr>
        <w:t>lass diagram</w:t>
      </w:r>
      <w:r w:rsidR="002814AE" w:rsidRPr="00D6070F">
        <w:rPr>
          <w:rFonts w:ascii="Arial" w:hAnsi="Arial" w:cs="Arial"/>
          <w:sz w:val="26"/>
          <w:szCs w:val="26"/>
          <w:lang w:val="en-US"/>
        </w:rPr>
        <w:br/>
        <w:t xml:space="preserve"> - Designing a data dictionary</w:t>
      </w:r>
      <w:r w:rsidRPr="00D6070F">
        <w:rPr>
          <w:rFonts w:ascii="Arial" w:hAnsi="Arial" w:cs="Arial"/>
          <w:sz w:val="26"/>
          <w:szCs w:val="26"/>
          <w:lang w:val="en-US"/>
        </w:rPr>
        <w:br/>
        <w:t xml:space="preserve"> - Making</w:t>
      </w:r>
      <w:r w:rsidR="000D7359" w:rsidRPr="00D6070F">
        <w:rPr>
          <w:rFonts w:ascii="Arial" w:hAnsi="Arial" w:cs="Arial"/>
          <w:sz w:val="26"/>
          <w:szCs w:val="26"/>
          <w:lang w:val="en-US"/>
        </w:rPr>
        <w:t xml:space="preserve"> a sequence d</w:t>
      </w:r>
      <w:r w:rsidR="002814AE" w:rsidRPr="00D6070F">
        <w:rPr>
          <w:rFonts w:ascii="Arial" w:hAnsi="Arial" w:cs="Arial"/>
          <w:sz w:val="26"/>
          <w:szCs w:val="26"/>
          <w:lang w:val="en-US"/>
        </w:rPr>
        <w:t>iagram</w:t>
      </w:r>
      <w:r w:rsidRPr="00D6070F">
        <w:rPr>
          <w:rFonts w:ascii="Arial" w:hAnsi="Arial" w:cs="Arial"/>
          <w:sz w:val="26"/>
          <w:szCs w:val="26"/>
          <w:lang w:val="en-US"/>
        </w:rPr>
        <w:br/>
        <w:t xml:space="preserve"> - Col</w:t>
      </w:r>
      <w:r w:rsidR="00E46D4D" w:rsidRPr="00D6070F">
        <w:rPr>
          <w:rFonts w:ascii="Arial" w:hAnsi="Arial" w:cs="Arial"/>
          <w:sz w:val="26"/>
          <w:szCs w:val="26"/>
          <w:lang w:val="en-US"/>
        </w:rPr>
        <w:t>lecting all the soft- and h</w:t>
      </w:r>
      <w:r w:rsidR="002814AE" w:rsidRPr="00D6070F">
        <w:rPr>
          <w:rFonts w:ascii="Arial" w:hAnsi="Arial" w:cs="Arial"/>
          <w:sz w:val="26"/>
          <w:szCs w:val="26"/>
          <w:lang w:val="en-US"/>
        </w:rPr>
        <w:t>ardware</w:t>
      </w:r>
      <w:r w:rsidRPr="00D6070F">
        <w:rPr>
          <w:rFonts w:ascii="Arial" w:hAnsi="Arial" w:cs="Arial"/>
          <w:sz w:val="26"/>
          <w:szCs w:val="26"/>
          <w:lang w:val="en-US"/>
        </w:rPr>
        <w:br/>
        <w:t xml:space="preserve"> - Buildi</w:t>
      </w:r>
      <w:r w:rsidR="002814AE" w:rsidRPr="00D6070F">
        <w:rPr>
          <w:rFonts w:ascii="Arial" w:hAnsi="Arial" w:cs="Arial"/>
          <w:sz w:val="26"/>
          <w:szCs w:val="26"/>
          <w:lang w:val="en-US"/>
        </w:rPr>
        <w:t>ng and normalizing the database</w:t>
      </w:r>
      <w:r w:rsidRPr="00D6070F">
        <w:rPr>
          <w:rFonts w:ascii="Arial" w:hAnsi="Arial" w:cs="Arial"/>
          <w:sz w:val="26"/>
          <w:szCs w:val="26"/>
          <w:lang w:val="en-US"/>
        </w:rPr>
        <w:br/>
        <w:t xml:space="preserve"> - Creating the data dict</w:t>
      </w:r>
      <w:r w:rsidR="002814AE" w:rsidRPr="00D6070F">
        <w:rPr>
          <w:rFonts w:ascii="Arial" w:hAnsi="Arial" w:cs="Arial"/>
          <w:sz w:val="26"/>
          <w:szCs w:val="26"/>
          <w:lang w:val="en-US"/>
        </w:rPr>
        <w:t>ionary</w:t>
      </w:r>
      <w:r w:rsidRPr="00D6070F">
        <w:rPr>
          <w:rFonts w:ascii="Arial" w:hAnsi="Arial" w:cs="Arial"/>
          <w:sz w:val="26"/>
          <w:szCs w:val="26"/>
          <w:lang w:val="en-US"/>
        </w:rPr>
        <w:br/>
        <w:t xml:space="preserve"> - </w:t>
      </w:r>
      <w:r w:rsidR="00FD6D85" w:rsidRPr="00D6070F">
        <w:rPr>
          <w:rFonts w:ascii="Arial" w:hAnsi="Arial" w:cs="Arial"/>
          <w:sz w:val="26"/>
          <w:szCs w:val="26"/>
          <w:lang w:val="en-US"/>
        </w:rPr>
        <w:t>Building</w:t>
      </w:r>
      <w:r w:rsidRPr="00D6070F">
        <w:rPr>
          <w:rFonts w:ascii="Arial" w:hAnsi="Arial" w:cs="Arial"/>
          <w:sz w:val="26"/>
          <w:szCs w:val="26"/>
          <w:lang w:val="en-US"/>
        </w:rPr>
        <w:t xml:space="preserve"> a work</w:t>
      </w:r>
      <w:r w:rsidR="002814AE" w:rsidRPr="00D6070F">
        <w:rPr>
          <w:rFonts w:ascii="Arial" w:hAnsi="Arial" w:cs="Arial"/>
          <w:sz w:val="26"/>
          <w:szCs w:val="26"/>
          <w:lang w:val="en-US"/>
        </w:rPr>
        <w:t>ing solution (application wise)</w:t>
      </w:r>
    </w:p>
    <w:p w:rsidR="00011608"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Test Phase</w:t>
      </w:r>
      <w:r w:rsidRPr="00D6070F">
        <w:rPr>
          <w:rFonts w:ascii="Arial" w:hAnsi="Arial" w:cs="Arial"/>
          <w:sz w:val="26"/>
          <w:szCs w:val="26"/>
          <w:lang w:val="en-US"/>
        </w:rPr>
        <w:br/>
        <w:t xml:space="preserve"> - </w:t>
      </w:r>
      <w:r w:rsidR="00FD6D85" w:rsidRPr="00D6070F">
        <w:rPr>
          <w:rFonts w:ascii="Arial" w:hAnsi="Arial" w:cs="Arial"/>
          <w:sz w:val="26"/>
          <w:szCs w:val="26"/>
          <w:lang w:val="en-US"/>
        </w:rPr>
        <w:t>Creating a test</w:t>
      </w:r>
      <w:r w:rsidR="00011608" w:rsidRPr="00D6070F">
        <w:rPr>
          <w:rFonts w:ascii="Arial" w:hAnsi="Arial" w:cs="Arial"/>
          <w:sz w:val="26"/>
          <w:szCs w:val="26"/>
          <w:lang w:val="en-US"/>
        </w:rPr>
        <w:t xml:space="preserve"> and </w:t>
      </w:r>
      <w:r w:rsidR="00FD6D85" w:rsidRPr="00D6070F">
        <w:rPr>
          <w:rFonts w:ascii="Arial" w:hAnsi="Arial" w:cs="Arial"/>
          <w:sz w:val="26"/>
          <w:szCs w:val="26"/>
          <w:lang w:val="en-US"/>
        </w:rPr>
        <w:t xml:space="preserve">testing </w:t>
      </w:r>
      <w:r w:rsidR="002814AE" w:rsidRPr="00D6070F">
        <w:rPr>
          <w:rFonts w:ascii="Arial" w:hAnsi="Arial" w:cs="Arial"/>
          <w:sz w:val="26"/>
          <w:szCs w:val="26"/>
          <w:lang w:val="en-US"/>
        </w:rPr>
        <w:t>the Dataset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technical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functional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011608" w:rsidRPr="00D6070F">
        <w:rPr>
          <w:rFonts w:ascii="Arial" w:hAnsi="Arial" w:cs="Arial"/>
          <w:sz w:val="26"/>
          <w:szCs w:val="26"/>
          <w:lang w:val="en-US"/>
        </w:rPr>
        <w:t>and executing a</w:t>
      </w:r>
      <w:r w:rsidR="00FD6D85" w:rsidRPr="00D6070F">
        <w:rPr>
          <w:rFonts w:ascii="Arial" w:hAnsi="Arial" w:cs="Arial"/>
          <w:sz w:val="26"/>
          <w:szCs w:val="26"/>
          <w:lang w:val="en-US"/>
        </w:rPr>
        <w:t>n</w:t>
      </w:r>
      <w:r w:rsidR="00011608" w:rsidRPr="00D6070F">
        <w:rPr>
          <w:rFonts w:ascii="Arial" w:hAnsi="Arial" w:cs="Arial"/>
          <w:sz w:val="26"/>
          <w:szCs w:val="26"/>
          <w:lang w:val="en-US"/>
        </w:rPr>
        <w:t xml:space="preserve"> acc</w:t>
      </w:r>
      <w:r w:rsidR="002814AE" w:rsidRPr="00D6070F">
        <w:rPr>
          <w:rFonts w:ascii="Arial" w:hAnsi="Arial" w:cs="Arial"/>
          <w:sz w:val="26"/>
          <w:szCs w:val="26"/>
          <w:lang w:val="en-US"/>
        </w:rPr>
        <w:t>eptation test</w:t>
      </w:r>
    </w:p>
    <w:p w:rsidR="00625A23" w:rsidRPr="00D6070F" w:rsidRDefault="00011608" w:rsidP="00217590">
      <w:pPr>
        <w:pStyle w:val="Standarduser"/>
        <w:rPr>
          <w:rFonts w:ascii="Arial" w:hAnsi="Arial" w:cs="Arial"/>
          <w:sz w:val="26"/>
          <w:szCs w:val="26"/>
          <w:lang w:val="en-US"/>
        </w:rPr>
      </w:pPr>
      <w:r w:rsidRPr="00D6070F">
        <w:rPr>
          <w:rFonts w:ascii="Arial" w:hAnsi="Arial" w:cs="Arial"/>
          <w:b/>
          <w:sz w:val="26"/>
          <w:szCs w:val="26"/>
          <w:lang w:val="en-US"/>
        </w:rPr>
        <w:t>Final Phase</w:t>
      </w:r>
      <w:r w:rsidRPr="00D6070F">
        <w:rPr>
          <w:rFonts w:ascii="Arial" w:hAnsi="Arial" w:cs="Arial"/>
          <w:sz w:val="26"/>
          <w:szCs w:val="26"/>
          <w:lang w:val="en-US"/>
        </w:rPr>
        <w:br/>
        <w:t xml:space="preserve"> - Writing a user manual (English and Dutch)</w:t>
      </w:r>
      <w:r w:rsidR="002814AE" w:rsidRPr="00D6070F">
        <w:rPr>
          <w:rFonts w:ascii="Arial" w:hAnsi="Arial" w:cs="Arial"/>
          <w:sz w:val="26"/>
          <w:szCs w:val="26"/>
          <w:lang w:val="en-US"/>
        </w:rPr>
        <w:br/>
        <w:t xml:space="preserve"> - Presenting the application</w:t>
      </w:r>
      <w:r w:rsidRPr="00D6070F">
        <w:rPr>
          <w:rFonts w:ascii="Arial" w:hAnsi="Arial" w:cs="Arial"/>
          <w:sz w:val="26"/>
          <w:szCs w:val="26"/>
          <w:lang w:val="en-US"/>
        </w:rPr>
        <w:br/>
      </w:r>
      <w:r w:rsidR="00FD6D85" w:rsidRPr="00D6070F">
        <w:rPr>
          <w:rFonts w:ascii="Arial" w:hAnsi="Arial" w:cs="Arial"/>
          <w:sz w:val="26"/>
          <w:szCs w:val="26"/>
          <w:lang w:val="en-US"/>
        </w:rPr>
        <w:t xml:space="preserve"> - Presenting a time registration of tasks</w:t>
      </w:r>
    </w:p>
    <w:p w:rsidR="00625A23" w:rsidRPr="00D6070F" w:rsidRDefault="00625A23" w:rsidP="00217590">
      <w:pPr>
        <w:pStyle w:val="Standarduser"/>
        <w:rPr>
          <w:rFonts w:ascii="Arial" w:hAnsi="Arial" w:cs="Arial"/>
          <w:sz w:val="26"/>
          <w:szCs w:val="26"/>
          <w:lang w:val="en-US"/>
        </w:rPr>
      </w:pPr>
    </w:p>
    <w:p w:rsidR="008932C5" w:rsidRDefault="008932C5" w:rsidP="00217590">
      <w:pPr>
        <w:pStyle w:val="Standarduser"/>
        <w:rPr>
          <w:ins w:id="330" w:author="antho carin" w:date="2016-09-28T00:45:00Z"/>
          <w:rFonts w:cs="Arial"/>
        </w:rPr>
      </w:pPr>
    </w:p>
    <w:p w:rsidR="008932C5" w:rsidRPr="0035002F" w:rsidRDefault="008932C5" w:rsidP="008932C5">
      <w:pPr>
        <w:pStyle w:val="Standarduser"/>
        <w:rPr>
          <w:ins w:id="331" w:author="antho carin" w:date="2016-09-28T00:45:00Z"/>
          <w:rFonts w:ascii="Arial" w:hAnsi="Arial" w:cs="Arial"/>
          <w:b/>
          <w:sz w:val="40"/>
          <w:szCs w:val="40"/>
          <w:lang w:val="en-US"/>
        </w:rPr>
      </w:pPr>
      <w:ins w:id="332" w:author="antho carin" w:date="2016-09-28T00:45:00Z">
        <w:r w:rsidRPr="0035002F">
          <w:rPr>
            <w:rFonts w:ascii="Arial" w:hAnsi="Arial" w:cs="Arial"/>
            <w:b/>
            <w:sz w:val="40"/>
            <w:szCs w:val="40"/>
            <w:lang w:val="en-US"/>
          </w:rPr>
          <w:lastRenderedPageBreak/>
          <w:t>4. Project Borders</w:t>
        </w:r>
      </w:ins>
    </w:p>
    <w:p w:rsidR="008932C5" w:rsidRPr="0035002F" w:rsidRDefault="008932C5" w:rsidP="008932C5">
      <w:pPr>
        <w:pStyle w:val="Standarduser"/>
        <w:rPr>
          <w:ins w:id="333" w:author="antho carin" w:date="2016-09-28T00:45:00Z"/>
          <w:rFonts w:ascii="Arial" w:hAnsi="Arial" w:cs="Arial"/>
          <w:b/>
          <w:sz w:val="40"/>
          <w:szCs w:val="40"/>
          <w:lang w:val="en-US"/>
        </w:rPr>
      </w:pPr>
    </w:p>
    <w:p w:rsidR="008932C5" w:rsidRPr="0035002F" w:rsidRDefault="008932C5" w:rsidP="008932C5">
      <w:pPr>
        <w:pStyle w:val="Standarduser"/>
        <w:jc w:val="both"/>
        <w:rPr>
          <w:ins w:id="334" w:author="antho carin" w:date="2016-09-28T00:45:00Z"/>
          <w:rFonts w:ascii="Arial" w:hAnsi="Arial" w:cs="Arial"/>
          <w:sz w:val="26"/>
          <w:szCs w:val="26"/>
          <w:lang w:val="en-US"/>
        </w:rPr>
      </w:pPr>
      <w:ins w:id="335" w:author="antho carin" w:date="2016-09-28T00:45:00Z">
        <w:r w:rsidRPr="0035002F">
          <w:rPr>
            <w:rFonts w:ascii="Arial" w:hAnsi="Arial" w:cs="Arial"/>
            <w:sz w:val="26"/>
            <w:szCs w:val="26"/>
            <w:lang w:val="en-US"/>
          </w:rPr>
          <w:t xml:space="preserve">First of all, the project begins Monday, September </w:t>
        </w:r>
        <w:r>
          <w:rPr>
            <w:rFonts w:ascii="Arial" w:hAnsi="Arial" w:cs="Arial"/>
            <w:sz w:val="26"/>
            <w:szCs w:val="26"/>
            <w:lang w:val="en-US"/>
          </w:rPr>
          <w:t>12 2016</w:t>
        </w:r>
        <w:r w:rsidRPr="0035002F">
          <w:rPr>
            <w:rFonts w:ascii="Arial" w:hAnsi="Arial" w:cs="Arial"/>
            <w:sz w:val="26"/>
            <w:szCs w:val="26"/>
            <w:lang w:val="en-US"/>
          </w:rPr>
          <w:t xml:space="preserve"> and need to be finished before </w:t>
        </w:r>
        <w:r>
          <w:rPr>
            <w:rFonts w:ascii="Arial" w:hAnsi="Arial" w:cs="Arial"/>
            <w:sz w:val="26"/>
            <w:szCs w:val="26"/>
            <w:lang w:val="en-US"/>
          </w:rPr>
          <w:t>???</w:t>
        </w:r>
        <w:r w:rsidRPr="0035002F">
          <w:rPr>
            <w:rFonts w:ascii="Arial" w:hAnsi="Arial" w:cs="Arial"/>
            <w:sz w:val="26"/>
            <w:szCs w:val="26"/>
            <w:lang w:val="en-US"/>
          </w:rPr>
          <w:t xml:space="preserve"> Past this deadline, the product will not be altered.    </w:t>
        </w:r>
      </w:ins>
    </w:p>
    <w:p w:rsidR="008932C5" w:rsidRDefault="008932C5" w:rsidP="008932C5">
      <w:pPr>
        <w:pStyle w:val="Standarduser"/>
        <w:jc w:val="both"/>
        <w:rPr>
          <w:ins w:id="336" w:author="antho carin" w:date="2016-09-28T00:45:00Z"/>
          <w:rFonts w:ascii="Arial" w:hAnsi="Arial" w:cs="Arial"/>
          <w:sz w:val="26"/>
          <w:szCs w:val="26"/>
          <w:lang w:val="en-US"/>
        </w:rPr>
      </w:pPr>
    </w:p>
    <w:p w:rsidR="008932C5" w:rsidRDefault="008932C5" w:rsidP="008932C5">
      <w:pPr>
        <w:pStyle w:val="Standarduser"/>
        <w:jc w:val="both"/>
        <w:rPr>
          <w:ins w:id="337" w:author="antho carin" w:date="2016-09-28T00:45:00Z"/>
          <w:rFonts w:ascii="Arial" w:hAnsi="Arial" w:cs="Arial"/>
          <w:sz w:val="26"/>
          <w:szCs w:val="26"/>
          <w:lang w:val="en-US"/>
        </w:rPr>
      </w:pPr>
    </w:p>
    <w:p w:rsidR="008932C5" w:rsidRDefault="008932C5" w:rsidP="008932C5">
      <w:pPr>
        <w:pStyle w:val="Standarduser"/>
        <w:jc w:val="both"/>
        <w:rPr>
          <w:ins w:id="338" w:author="antho carin" w:date="2016-09-28T00:45:00Z"/>
          <w:rFonts w:ascii="Arial" w:hAnsi="Arial" w:cs="Arial"/>
          <w:sz w:val="26"/>
          <w:szCs w:val="26"/>
          <w:lang w:val="en-US"/>
        </w:rPr>
      </w:pPr>
      <w:ins w:id="339" w:author="antho carin" w:date="2016-09-28T00:45:00Z">
        <w:r w:rsidRPr="0035002F">
          <w:rPr>
            <w:rFonts w:ascii="Arial" w:hAnsi="Arial" w:cs="Arial"/>
            <w:sz w:val="26"/>
            <w:szCs w:val="26"/>
            <w:lang w:val="en-US"/>
          </w:rPr>
          <w:t>If we want to achieve this product without any disturbing delay, we firstly need to plan a meeting 2-3 weeks before the deadline. This can be a really important reunion, we need to look what is done and what is clearly not. Take a look at our current priorities, then divide them by importance. Of course take note, looking for project needs. And if needful, tasks can be swap among group members. So we can easily manage our motivation: if one of us got bored/stuck with his project task(s), we can swap at any time.</w:t>
        </w:r>
      </w:ins>
    </w:p>
    <w:p w:rsidR="008932C5" w:rsidRPr="0035002F" w:rsidRDefault="008932C5" w:rsidP="008932C5">
      <w:pPr>
        <w:pStyle w:val="Standarduser"/>
        <w:jc w:val="both"/>
        <w:rPr>
          <w:ins w:id="340" w:author="antho carin" w:date="2016-09-28T00:45:00Z"/>
          <w:rFonts w:ascii="Arial" w:hAnsi="Arial" w:cs="Arial"/>
          <w:sz w:val="26"/>
          <w:szCs w:val="26"/>
          <w:lang w:val="en-US"/>
        </w:rPr>
      </w:pPr>
    </w:p>
    <w:p w:rsidR="00724926" w:rsidRPr="00D6070F" w:rsidDel="008932C5" w:rsidRDefault="008932C5" w:rsidP="008932C5">
      <w:pPr>
        <w:pStyle w:val="Titre1"/>
        <w:rPr>
          <w:del w:id="341" w:author="antho carin" w:date="2016-09-28T00:45:00Z"/>
          <w:rFonts w:cs="Arial"/>
          <w:rPrChange w:id="342" w:author="startklaar" w:date="2016-09-26T10:50:00Z">
            <w:rPr>
              <w:del w:id="343" w:author="antho carin" w:date="2016-09-28T00:45:00Z"/>
            </w:rPr>
          </w:rPrChange>
        </w:rPr>
      </w:pPr>
      <w:ins w:id="344" w:author="antho carin" w:date="2016-09-28T00:45:00Z">
        <w:r>
          <w:rPr>
            <w:rFonts w:cs="Arial"/>
            <w:sz w:val="26"/>
            <w:szCs w:val="26"/>
          </w:rPr>
          <w:t>After the finalization of the project, unless problems or even ‘bugs’ with the application appears, our work with the application will be finish.</w:t>
        </w:r>
      </w:ins>
      <w:del w:id="345" w:author="antho carin" w:date="2016-09-28T00:45:00Z">
        <w:r w:rsidR="00724926" w:rsidRPr="00D6070F" w:rsidDel="008932C5">
          <w:rPr>
            <w:rFonts w:cs="Arial"/>
            <w:rPrChange w:id="346" w:author="startklaar" w:date="2016-09-26T10:50:00Z">
              <w:rPr/>
            </w:rPrChange>
          </w:rPr>
          <w:delText xml:space="preserve">Project </w:delText>
        </w:r>
        <w:r w:rsidR="00CE60D7" w:rsidRPr="00D6070F" w:rsidDel="008932C5">
          <w:rPr>
            <w:rFonts w:cs="Arial"/>
            <w:rPrChange w:id="347" w:author="startklaar" w:date="2016-09-26T10:50:00Z">
              <w:rPr/>
            </w:rPrChange>
          </w:rPr>
          <w:delText>Scope</w:delText>
        </w:r>
      </w:del>
    </w:p>
    <w:p w:rsidR="00162539" w:rsidRPr="00D6070F" w:rsidDel="008932C5" w:rsidRDefault="00162539" w:rsidP="00217590">
      <w:pPr>
        <w:pStyle w:val="Standarduser"/>
        <w:rPr>
          <w:del w:id="348" w:author="antho carin" w:date="2016-09-28T00:45:00Z"/>
          <w:rFonts w:ascii="Arial" w:hAnsi="Arial" w:cs="Arial"/>
          <w:b/>
          <w:sz w:val="40"/>
          <w:szCs w:val="40"/>
          <w:lang w:val="en-US"/>
        </w:rPr>
      </w:pPr>
    </w:p>
    <w:p w:rsidR="005C75ED" w:rsidRPr="00D6070F" w:rsidDel="008932C5" w:rsidRDefault="00662E6C" w:rsidP="005C75ED">
      <w:pPr>
        <w:pStyle w:val="Standarduser"/>
        <w:rPr>
          <w:del w:id="349" w:author="antho carin" w:date="2016-09-28T00:45:00Z"/>
          <w:rFonts w:ascii="Arial" w:hAnsi="Arial" w:cs="Arial"/>
          <w:sz w:val="26"/>
          <w:szCs w:val="26"/>
          <w:lang w:val="en-US"/>
        </w:rPr>
      </w:pPr>
      <w:del w:id="350" w:author="antho carin" w:date="2016-09-28T00:45:00Z">
        <w:r w:rsidRPr="00D6070F" w:rsidDel="008932C5">
          <w:rPr>
            <w:rFonts w:ascii="Arial" w:hAnsi="Arial" w:cs="Arial"/>
            <w:sz w:val="26"/>
            <w:szCs w:val="26"/>
            <w:lang w:val="en-US"/>
          </w:rPr>
          <w:delText>The project scope chapter will describe a list</w:delText>
        </w:r>
        <w:r w:rsidR="00657590" w:rsidRPr="00D6070F" w:rsidDel="008932C5">
          <w:rPr>
            <w:rFonts w:ascii="Arial" w:hAnsi="Arial" w:cs="Arial"/>
            <w:sz w:val="26"/>
            <w:szCs w:val="26"/>
            <w:lang w:val="en-US"/>
          </w:rPr>
          <w:delText xml:space="preserve"> of requirements</w:delText>
        </w:r>
        <w:r w:rsidRPr="00D6070F" w:rsidDel="008932C5">
          <w:rPr>
            <w:rFonts w:ascii="Arial" w:hAnsi="Arial" w:cs="Arial"/>
            <w:sz w:val="26"/>
            <w:szCs w:val="26"/>
            <w:lang w:val="en-US"/>
          </w:rPr>
          <w:delText xml:space="preserve"> which will consider the project finalized if all are met. </w:delText>
        </w:r>
        <w:r w:rsidR="00657590" w:rsidRPr="00D6070F" w:rsidDel="008932C5">
          <w:rPr>
            <w:rFonts w:ascii="Arial" w:hAnsi="Arial" w:cs="Arial"/>
            <w:sz w:val="26"/>
            <w:szCs w:val="26"/>
            <w:lang w:val="en-US"/>
          </w:rPr>
          <w:delText xml:space="preserve">This is determined by the acquired information from the client. Any non-functional requirement that is not listed will not be part of this project. </w:delText>
        </w:r>
      </w:del>
    </w:p>
    <w:p w:rsidR="00657590" w:rsidRPr="00D6070F" w:rsidDel="008932C5" w:rsidRDefault="00657590" w:rsidP="005C75ED">
      <w:pPr>
        <w:pStyle w:val="Standarduser"/>
        <w:rPr>
          <w:del w:id="351" w:author="antho carin" w:date="2016-09-28T00:45:00Z"/>
          <w:rFonts w:ascii="Arial" w:hAnsi="Arial" w:cs="Arial"/>
          <w:sz w:val="26"/>
          <w:szCs w:val="26"/>
          <w:lang w:val="en-US"/>
        </w:rPr>
      </w:pPr>
    </w:p>
    <w:p w:rsidR="00530531" w:rsidRPr="00D6070F" w:rsidDel="008932C5" w:rsidRDefault="00657590">
      <w:pPr>
        <w:pStyle w:val="Standarduser"/>
        <w:numPr>
          <w:ilvl w:val="0"/>
          <w:numId w:val="13"/>
        </w:numPr>
        <w:rPr>
          <w:ins w:id="352" w:author="startklaar" w:date="2016-09-26T10:05:00Z"/>
          <w:del w:id="353" w:author="antho carin" w:date="2016-09-28T00:45:00Z"/>
          <w:rFonts w:ascii="Arial" w:hAnsi="Arial" w:cs="Arial"/>
          <w:sz w:val="26"/>
          <w:szCs w:val="26"/>
          <w:lang w:val="en-US"/>
        </w:rPr>
        <w:pPrChange w:id="354" w:author="startklaar" w:date="2016-09-26T10:00:00Z">
          <w:pPr>
            <w:pStyle w:val="Standarduser"/>
          </w:pPr>
        </w:pPrChange>
      </w:pPr>
      <w:del w:id="355" w:author="antho carin" w:date="2016-09-28T00:45:00Z">
        <w:r w:rsidRPr="00D6070F" w:rsidDel="008932C5">
          <w:rPr>
            <w:rFonts w:ascii="Arial" w:hAnsi="Arial" w:cs="Arial"/>
            <w:sz w:val="26"/>
            <w:szCs w:val="26"/>
            <w:lang w:val="en-US"/>
          </w:rPr>
          <w:delText>Design:</w:delText>
        </w:r>
      </w:del>
      <w:ins w:id="356" w:author="startklaar" w:date="2016-09-26T10:05:00Z">
        <w:del w:id="357" w:author="antho carin" w:date="2016-09-28T00:45:00Z">
          <w:r w:rsidR="00530531" w:rsidRPr="00D6070F" w:rsidDel="008932C5">
            <w:rPr>
              <w:rFonts w:ascii="Arial" w:hAnsi="Arial" w:cs="Arial"/>
              <w:sz w:val="26"/>
              <w:szCs w:val="26"/>
              <w:lang w:val="en-US"/>
            </w:rPr>
            <w:delText xml:space="preserve">Corporate identity: All texts will be </w:delText>
          </w:r>
        </w:del>
      </w:ins>
      <w:ins w:id="358" w:author="startklaar" w:date="2016-09-26T10:06:00Z">
        <w:del w:id="359" w:author="antho carin" w:date="2016-09-28T00:45:00Z">
          <w:r w:rsidR="00530531" w:rsidRPr="00D6070F" w:rsidDel="008932C5">
            <w:rPr>
              <w:rFonts w:ascii="Arial" w:hAnsi="Arial" w:cs="Arial"/>
              <w:sz w:val="26"/>
              <w:szCs w:val="26"/>
              <w:lang w:val="en-US"/>
            </w:rPr>
            <w:delText>Calibri;</w:delText>
          </w:r>
        </w:del>
      </w:ins>
      <w:ins w:id="360" w:author="startklaar" w:date="2016-09-26T10:05:00Z">
        <w:del w:id="361" w:author="antho carin" w:date="2016-09-28T00:45:00Z">
          <w:r w:rsidR="00530531" w:rsidRPr="00D6070F" w:rsidDel="008932C5">
            <w:rPr>
              <w:rFonts w:ascii="Arial" w:hAnsi="Arial" w:cs="Arial"/>
              <w:sz w:val="26"/>
              <w:szCs w:val="26"/>
              <w:lang w:val="en-US"/>
            </w:rPr>
            <w:delText xml:space="preserve"> all screens will follow the corporate identity</w:delText>
          </w:r>
        </w:del>
      </w:ins>
    </w:p>
    <w:p w:rsidR="008641A2" w:rsidRPr="00D6070F" w:rsidDel="008932C5" w:rsidRDefault="008641A2">
      <w:pPr>
        <w:pStyle w:val="Standarduser"/>
        <w:numPr>
          <w:ilvl w:val="0"/>
          <w:numId w:val="13"/>
        </w:numPr>
        <w:rPr>
          <w:ins w:id="362" w:author="startklaar" w:date="2016-09-26T10:17:00Z"/>
          <w:del w:id="363" w:author="antho carin" w:date="2016-09-28T00:45:00Z"/>
          <w:rFonts w:ascii="Arial" w:hAnsi="Arial" w:cs="Arial"/>
          <w:sz w:val="26"/>
          <w:szCs w:val="26"/>
          <w:lang w:val="en-US"/>
        </w:rPr>
        <w:pPrChange w:id="364" w:author="startklaar" w:date="2016-09-26T10:00:00Z">
          <w:pPr>
            <w:pStyle w:val="Standarduser"/>
          </w:pPr>
        </w:pPrChange>
      </w:pPr>
      <w:ins w:id="365" w:author="startklaar" w:date="2016-09-26T10:01:00Z">
        <w:del w:id="366" w:author="antho carin" w:date="2016-09-28T00:45:00Z">
          <w:r w:rsidRPr="00D6070F" w:rsidDel="008932C5">
            <w:rPr>
              <w:rFonts w:ascii="Arial" w:hAnsi="Arial" w:cs="Arial"/>
              <w:sz w:val="26"/>
              <w:szCs w:val="26"/>
              <w:lang w:val="en-US"/>
            </w:rPr>
            <w:delText>All screens contain buttons to close, minimalize or enlarge the current view on the</w:delText>
          </w:r>
        </w:del>
      </w:ins>
      <w:ins w:id="367" w:author="startklaar" w:date="2016-09-26T10:02:00Z">
        <w:del w:id="368" w:author="antho carin" w:date="2016-09-28T00:45:00Z">
          <w:r w:rsidR="00530531" w:rsidRPr="00D6070F" w:rsidDel="008932C5">
            <w:rPr>
              <w:rFonts w:ascii="Arial" w:hAnsi="Arial" w:cs="Arial"/>
              <w:sz w:val="26"/>
              <w:szCs w:val="26"/>
              <w:lang w:val="en-US"/>
            </w:rPr>
            <w:delText xml:space="preserve"> right top of the screen</w:delText>
          </w:r>
        </w:del>
      </w:ins>
    </w:p>
    <w:p w:rsidR="00081262" w:rsidRPr="00D6070F" w:rsidDel="008932C5" w:rsidRDefault="00081262">
      <w:pPr>
        <w:pStyle w:val="Standarduser"/>
        <w:numPr>
          <w:ilvl w:val="0"/>
          <w:numId w:val="13"/>
        </w:numPr>
        <w:rPr>
          <w:ins w:id="369" w:author="startklaar" w:date="2016-09-26T10:01:00Z"/>
          <w:del w:id="370" w:author="antho carin" w:date="2016-09-28T00:45:00Z"/>
          <w:rFonts w:ascii="Arial" w:hAnsi="Arial" w:cs="Arial"/>
          <w:sz w:val="26"/>
          <w:szCs w:val="26"/>
          <w:lang w:val="en-US"/>
        </w:rPr>
        <w:pPrChange w:id="371" w:author="startklaar" w:date="2016-09-26T10:00:00Z">
          <w:pPr>
            <w:pStyle w:val="Standarduser"/>
          </w:pPr>
        </w:pPrChange>
      </w:pPr>
      <w:ins w:id="372" w:author="startklaar" w:date="2016-09-26T10:17:00Z">
        <w:del w:id="373" w:author="antho carin" w:date="2016-09-28T00:45:00Z">
          <w:r w:rsidRPr="00D6070F" w:rsidDel="008932C5">
            <w:rPr>
              <w:rFonts w:ascii="Arial" w:hAnsi="Arial" w:cs="Arial"/>
              <w:sz w:val="26"/>
              <w:szCs w:val="26"/>
              <w:lang w:val="en-US"/>
            </w:rPr>
            <w:delText>All screens will contain the name of the organization, the name of screen and</w:delText>
          </w:r>
        </w:del>
      </w:ins>
      <w:ins w:id="374" w:author="startklaar" w:date="2016-09-26T10:18:00Z">
        <w:del w:id="375" w:author="antho carin" w:date="2016-09-28T00:45:00Z">
          <w:r w:rsidRPr="00D6070F" w:rsidDel="008932C5">
            <w:rPr>
              <w:rFonts w:ascii="Arial" w:hAnsi="Arial" w:cs="Arial"/>
              <w:sz w:val="26"/>
              <w:szCs w:val="26"/>
              <w:lang w:val="en-US"/>
            </w:rPr>
            <w:delText xml:space="preserve"> the</w:delText>
          </w:r>
        </w:del>
      </w:ins>
      <w:ins w:id="376" w:author="startklaar" w:date="2016-09-26T10:17:00Z">
        <w:del w:id="377" w:author="antho carin" w:date="2016-09-28T00:45:00Z">
          <w:r w:rsidRPr="00D6070F" w:rsidDel="008932C5">
            <w:rPr>
              <w:rFonts w:ascii="Arial" w:hAnsi="Arial" w:cs="Arial"/>
              <w:sz w:val="26"/>
              <w:szCs w:val="26"/>
              <w:lang w:val="en-US"/>
            </w:rPr>
            <w:delText xml:space="preserve"> slogan</w:delText>
          </w:r>
        </w:del>
      </w:ins>
      <w:ins w:id="378" w:author="startklaar" w:date="2016-09-26T10:18:00Z">
        <w:del w:id="379" w:author="antho carin" w:date="2016-09-28T00:45:00Z">
          <w:r w:rsidRPr="00D6070F" w:rsidDel="008932C5">
            <w:rPr>
              <w:rFonts w:ascii="Arial" w:hAnsi="Arial" w:cs="Arial"/>
              <w:sz w:val="26"/>
              <w:szCs w:val="26"/>
              <w:lang w:val="en-US"/>
            </w:rPr>
            <w:delText xml:space="preserve"> of the organization</w:delText>
          </w:r>
        </w:del>
      </w:ins>
      <w:ins w:id="380" w:author="startklaar" w:date="2016-09-26T10:17:00Z">
        <w:del w:id="381" w:author="antho carin" w:date="2016-09-28T00:45:00Z">
          <w:r w:rsidRPr="00D6070F" w:rsidDel="008932C5">
            <w:rPr>
              <w:rFonts w:ascii="Arial" w:hAnsi="Arial" w:cs="Arial"/>
              <w:sz w:val="26"/>
              <w:szCs w:val="26"/>
              <w:lang w:val="en-US"/>
            </w:rPr>
            <w:delText xml:space="preserve"> on the upper bar</w:delText>
          </w:r>
        </w:del>
      </w:ins>
    </w:p>
    <w:p w:rsidR="008641A2" w:rsidRPr="00D6070F" w:rsidDel="008932C5" w:rsidRDefault="008641A2">
      <w:pPr>
        <w:pStyle w:val="Standarduser"/>
        <w:numPr>
          <w:ilvl w:val="0"/>
          <w:numId w:val="13"/>
        </w:numPr>
        <w:rPr>
          <w:ins w:id="382" w:author="startklaar" w:date="2016-09-26T10:01:00Z"/>
          <w:del w:id="383" w:author="antho carin" w:date="2016-09-28T00:45:00Z"/>
          <w:rFonts w:ascii="Arial" w:hAnsi="Arial" w:cs="Arial"/>
          <w:sz w:val="26"/>
          <w:szCs w:val="26"/>
          <w:lang w:val="en-US"/>
        </w:rPr>
        <w:pPrChange w:id="384" w:author="startklaar" w:date="2016-09-26T10:00:00Z">
          <w:pPr>
            <w:pStyle w:val="Standarduser"/>
          </w:pPr>
        </w:pPrChange>
      </w:pPr>
      <w:ins w:id="385" w:author="startklaar" w:date="2016-09-26T10:00:00Z">
        <w:del w:id="386" w:author="antho carin" w:date="2016-09-28T00:45:00Z">
          <w:r w:rsidRPr="00D6070F" w:rsidDel="008932C5">
            <w:rPr>
              <w:rFonts w:ascii="Arial" w:hAnsi="Arial" w:cs="Arial"/>
              <w:sz w:val="26"/>
              <w:szCs w:val="26"/>
              <w:lang w:val="en-US"/>
            </w:rPr>
            <w:delText xml:space="preserve">Login screen with </w:delText>
          </w:r>
        </w:del>
      </w:ins>
      <w:ins w:id="387" w:author="startklaar" w:date="2016-09-26T10:08:00Z">
        <w:del w:id="388" w:author="antho carin" w:date="2016-09-28T00:45:00Z">
          <w:r w:rsidR="00530531" w:rsidRPr="00D6070F" w:rsidDel="008932C5">
            <w:rPr>
              <w:rFonts w:ascii="Arial" w:hAnsi="Arial" w:cs="Arial"/>
              <w:sz w:val="26"/>
              <w:szCs w:val="26"/>
              <w:lang w:val="en-US"/>
            </w:rPr>
            <w:delText>two text fields, two labels and one button</w:delText>
          </w:r>
        </w:del>
      </w:ins>
      <w:ins w:id="389" w:author="startklaar" w:date="2016-09-26T10:00:00Z">
        <w:del w:id="390" w:author="antho carin" w:date="2016-09-28T00:45:00Z">
          <w:r w:rsidRPr="00D6070F" w:rsidDel="008932C5">
            <w:rPr>
              <w:rFonts w:ascii="Arial" w:hAnsi="Arial" w:cs="Arial"/>
              <w:sz w:val="26"/>
              <w:szCs w:val="26"/>
              <w:lang w:val="en-US"/>
            </w:rPr>
            <w:delText>. Contains a button to l</w:delText>
          </w:r>
        </w:del>
      </w:ins>
      <w:ins w:id="391" w:author="startklaar" w:date="2016-09-26T10:01:00Z">
        <w:del w:id="392" w:author="antho carin" w:date="2016-09-28T00:45:00Z">
          <w:r w:rsidR="00530531" w:rsidRPr="00D6070F" w:rsidDel="008932C5">
            <w:rPr>
              <w:rFonts w:ascii="Arial" w:hAnsi="Arial" w:cs="Arial"/>
              <w:sz w:val="26"/>
              <w:szCs w:val="26"/>
              <w:lang w:val="en-US"/>
            </w:rPr>
            <w:delText>ogin</w:delText>
          </w:r>
        </w:del>
      </w:ins>
    </w:p>
    <w:p w:rsidR="008641A2" w:rsidRPr="00D6070F" w:rsidDel="008932C5" w:rsidRDefault="00530531">
      <w:pPr>
        <w:pStyle w:val="Standarduser"/>
        <w:numPr>
          <w:ilvl w:val="0"/>
          <w:numId w:val="13"/>
        </w:numPr>
        <w:rPr>
          <w:ins w:id="393" w:author="startklaar" w:date="2016-09-26T10:09:00Z"/>
          <w:del w:id="394" w:author="antho carin" w:date="2016-09-28T00:45:00Z"/>
          <w:rFonts w:ascii="Arial" w:hAnsi="Arial" w:cs="Arial"/>
          <w:sz w:val="26"/>
          <w:szCs w:val="26"/>
          <w:lang w:val="en-US"/>
        </w:rPr>
        <w:pPrChange w:id="395" w:author="startklaar" w:date="2016-09-26T10:00:00Z">
          <w:pPr>
            <w:pStyle w:val="Standarduser"/>
          </w:pPr>
        </w:pPrChange>
      </w:pPr>
      <w:ins w:id="396" w:author="startklaar" w:date="2016-09-26T10:07:00Z">
        <w:del w:id="397" w:author="antho carin" w:date="2016-09-28T00:45:00Z">
          <w:r w:rsidRPr="00D6070F" w:rsidDel="008932C5">
            <w:rPr>
              <w:rFonts w:ascii="Arial" w:hAnsi="Arial" w:cs="Arial"/>
              <w:sz w:val="26"/>
              <w:szCs w:val="26"/>
              <w:lang w:val="en-US"/>
            </w:rPr>
            <w:delText xml:space="preserve">Admin screen with </w:delText>
          </w:r>
        </w:del>
      </w:ins>
      <w:ins w:id="398" w:author="startklaar" w:date="2016-09-26T10:10:00Z">
        <w:del w:id="399" w:author="antho carin" w:date="2016-09-28T00:45:00Z">
          <w:r w:rsidRPr="00D6070F" w:rsidDel="008932C5">
            <w:rPr>
              <w:rFonts w:ascii="Arial" w:hAnsi="Arial" w:cs="Arial"/>
              <w:sz w:val="26"/>
              <w:szCs w:val="26"/>
              <w:lang w:val="en-US"/>
            </w:rPr>
            <w:delText>four</w:delText>
          </w:r>
        </w:del>
      </w:ins>
      <w:ins w:id="400" w:author="startklaar" w:date="2016-09-26T10:07:00Z">
        <w:del w:id="401" w:author="antho carin" w:date="2016-09-28T00:45:00Z">
          <w:r w:rsidRPr="00D6070F" w:rsidDel="008932C5">
            <w:rPr>
              <w:rFonts w:ascii="Arial" w:hAnsi="Arial" w:cs="Arial"/>
              <w:sz w:val="26"/>
              <w:szCs w:val="26"/>
              <w:lang w:val="en-US"/>
            </w:rPr>
            <w:delText xml:space="preserve"> buttons</w:delText>
          </w:r>
        </w:del>
      </w:ins>
    </w:p>
    <w:p w:rsidR="00530531" w:rsidRPr="00D6070F" w:rsidDel="008932C5" w:rsidRDefault="00530531">
      <w:pPr>
        <w:pStyle w:val="Standarduser"/>
        <w:numPr>
          <w:ilvl w:val="0"/>
          <w:numId w:val="13"/>
        </w:numPr>
        <w:rPr>
          <w:ins w:id="402" w:author="startklaar" w:date="2016-09-26T10:09:00Z"/>
          <w:del w:id="403" w:author="antho carin" w:date="2016-09-28T00:45:00Z"/>
          <w:rFonts w:ascii="Arial" w:hAnsi="Arial" w:cs="Arial"/>
          <w:sz w:val="26"/>
          <w:szCs w:val="26"/>
          <w:lang w:val="en-US"/>
        </w:rPr>
        <w:pPrChange w:id="404" w:author="startklaar" w:date="2016-09-26T10:00:00Z">
          <w:pPr>
            <w:pStyle w:val="Standarduser"/>
          </w:pPr>
        </w:pPrChange>
      </w:pPr>
      <w:ins w:id="405" w:author="startklaar" w:date="2016-09-26T10:09:00Z">
        <w:del w:id="406" w:author="antho carin" w:date="2016-09-28T00:45:00Z">
          <w:r w:rsidRPr="00D6070F" w:rsidDel="008932C5">
            <w:rPr>
              <w:rFonts w:ascii="Arial" w:hAnsi="Arial" w:cs="Arial"/>
              <w:sz w:val="26"/>
              <w:szCs w:val="26"/>
              <w:lang w:val="en-US"/>
            </w:rPr>
            <w:delText>Sales screen</w:delText>
          </w:r>
        </w:del>
      </w:ins>
      <w:ins w:id="407" w:author="startklaar" w:date="2016-09-26T10:12:00Z">
        <w:del w:id="408" w:author="antho carin" w:date="2016-09-28T00:45:00Z">
          <w:r w:rsidRPr="00D6070F" w:rsidDel="008932C5">
            <w:rPr>
              <w:rFonts w:ascii="Arial" w:hAnsi="Arial" w:cs="Arial"/>
              <w:sz w:val="26"/>
              <w:szCs w:val="26"/>
              <w:lang w:val="en-US"/>
            </w:rPr>
            <w:delText xml:space="preserve"> with</w:delText>
          </w:r>
        </w:del>
      </w:ins>
      <w:ins w:id="409" w:author="startklaar" w:date="2016-09-26T10:09:00Z">
        <w:del w:id="410" w:author="antho carin" w:date="2016-09-28T00:45:00Z">
          <w:r w:rsidRPr="00D6070F" w:rsidDel="008932C5">
            <w:rPr>
              <w:rFonts w:ascii="Arial" w:hAnsi="Arial" w:cs="Arial"/>
              <w:sz w:val="26"/>
              <w:szCs w:val="26"/>
              <w:lang w:val="en-US"/>
            </w:rPr>
            <w:delText xml:space="preserve"> three </w:delText>
          </w:r>
        </w:del>
      </w:ins>
      <w:ins w:id="411" w:author="startklaar" w:date="2016-09-26T10:13:00Z">
        <w:del w:id="412" w:author="antho carin" w:date="2016-09-28T00:45:00Z">
          <w:r w:rsidRPr="00D6070F" w:rsidDel="008932C5">
            <w:rPr>
              <w:rFonts w:ascii="Arial" w:hAnsi="Arial" w:cs="Arial"/>
              <w:sz w:val="26"/>
              <w:szCs w:val="26"/>
              <w:lang w:val="en-US"/>
            </w:rPr>
            <w:delText>data tables</w:delText>
          </w:r>
        </w:del>
      </w:ins>
      <w:ins w:id="413" w:author="startklaar" w:date="2016-09-26T10:09:00Z">
        <w:del w:id="414" w:author="antho carin" w:date="2016-09-28T00:45:00Z">
          <w:r w:rsidRPr="00D6070F" w:rsidDel="008932C5">
            <w:rPr>
              <w:rFonts w:ascii="Arial" w:hAnsi="Arial" w:cs="Arial"/>
              <w:sz w:val="26"/>
              <w:szCs w:val="26"/>
              <w:lang w:val="en-US"/>
            </w:rPr>
            <w:delText xml:space="preserve"> and a search bar</w:delText>
          </w:r>
        </w:del>
      </w:ins>
    </w:p>
    <w:p w:rsidR="00530531" w:rsidRPr="00D6070F" w:rsidDel="008932C5" w:rsidRDefault="00530531">
      <w:pPr>
        <w:pStyle w:val="Standarduser"/>
        <w:numPr>
          <w:ilvl w:val="0"/>
          <w:numId w:val="13"/>
        </w:numPr>
        <w:rPr>
          <w:ins w:id="415" w:author="startklaar" w:date="2016-09-26T10:12:00Z"/>
          <w:del w:id="416" w:author="antho carin" w:date="2016-09-28T00:45:00Z"/>
          <w:rFonts w:ascii="Arial" w:hAnsi="Arial" w:cs="Arial"/>
          <w:sz w:val="26"/>
          <w:szCs w:val="26"/>
          <w:lang w:val="en-US"/>
        </w:rPr>
        <w:pPrChange w:id="417" w:author="startklaar" w:date="2016-09-26T10:00:00Z">
          <w:pPr>
            <w:pStyle w:val="Standarduser"/>
          </w:pPr>
        </w:pPrChange>
      </w:pPr>
      <w:ins w:id="418" w:author="startklaar" w:date="2016-09-26T10:12:00Z">
        <w:del w:id="419" w:author="antho carin" w:date="2016-09-28T00:45:00Z">
          <w:r w:rsidRPr="00D6070F" w:rsidDel="008932C5">
            <w:rPr>
              <w:rFonts w:ascii="Arial" w:hAnsi="Arial" w:cs="Arial"/>
              <w:sz w:val="26"/>
              <w:szCs w:val="26"/>
              <w:lang w:val="en-US"/>
            </w:rPr>
            <w:delText xml:space="preserve">Development screen with four overview </w:delText>
          </w:r>
        </w:del>
      </w:ins>
      <w:ins w:id="420" w:author="startklaar" w:date="2016-09-26T10:13:00Z">
        <w:del w:id="421" w:author="antho carin" w:date="2016-09-28T00:45:00Z">
          <w:r w:rsidRPr="00D6070F" w:rsidDel="008932C5">
            <w:rPr>
              <w:rFonts w:ascii="Arial" w:hAnsi="Arial" w:cs="Arial"/>
              <w:sz w:val="26"/>
              <w:szCs w:val="26"/>
              <w:lang w:val="en-US"/>
            </w:rPr>
            <w:delText>data tables</w:delText>
          </w:r>
        </w:del>
      </w:ins>
      <w:ins w:id="422" w:author="startklaar" w:date="2016-09-26T10:12:00Z">
        <w:del w:id="423" w:author="antho carin" w:date="2016-09-28T00:45:00Z">
          <w:r w:rsidRPr="00D6070F" w:rsidDel="008932C5">
            <w:rPr>
              <w:rFonts w:ascii="Arial" w:hAnsi="Arial" w:cs="Arial"/>
              <w:sz w:val="26"/>
              <w:szCs w:val="26"/>
              <w:lang w:val="en-US"/>
            </w:rPr>
            <w:delText xml:space="preserve"> with three buttons</w:delText>
          </w:r>
        </w:del>
      </w:ins>
    </w:p>
    <w:p w:rsidR="00530531" w:rsidRPr="00D6070F" w:rsidDel="008932C5" w:rsidRDefault="00530531">
      <w:pPr>
        <w:pStyle w:val="Standarduser"/>
        <w:numPr>
          <w:ilvl w:val="0"/>
          <w:numId w:val="13"/>
        </w:numPr>
        <w:rPr>
          <w:ins w:id="424" w:author="startklaar" w:date="2016-09-26T10:08:00Z"/>
          <w:del w:id="425" w:author="antho carin" w:date="2016-09-28T00:45:00Z"/>
          <w:rFonts w:ascii="Arial" w:hAnsi="Arial" w:cs="Arial"/>
          <w:sz w:val="26"/>
          <w:szCs w:val="26"/>
          <w:lang w:val="en-US"/>
        </w:rPr>
        <w:pPrChange w:id="426" w:author="startklaar" w:date="2016-09-26T10:15:00Z">
          <w:pPr>
            <w:pStyle w:val="Standarduser"/>
          </w:pPr>
        </w:pPrChange>
      </w:pPr>
      <w:ins w:id="427" w:author="startklaar" w:date="2016-09-26T10:13:00Z">
        <w:del w:id="428" w:author="antho carin" w:date="2016-09-28T00:45:00Z">
          <w:r w:rsidRPr="00D6070F" w:rsidDel="008932C5">
            <w:rPr>
              <w:rFonts w:ascii="Arial" w:hAnsi="Arial" w:cs="Arial"/>
              <w:sz w:val="26"/>
              <w:szCs w:val="26"/>
              <w:lang w:val="en-US"/>
            </w:rPr>
            <w:delText>Finance screen with five screens</w:delText>
          </w:r>
        </w:del>
      </w:ins>
      <w:ins w:id="429" w:author="startklaar" w:date="2016-09-26T10:14:00Z">
        <w:del w:id="430" w:author="antho carin" w:date="2016-09-28T00:45:00Z">
          <w:r w:rsidRPr="00D6070F" w:rsidDel="008932C5">
            <w:rPr>
              <w:rFonts w:ascii="Arial" w:hAnsi="Arial" w:cs="Arial"/>
              <w:sz w:val="26"/>
              <w:szCs w:val="26"/>
              <w:lang w:val="en-US"/>
            </w:rPr>
            <w:delText xml:space="preserve"> and one button with one input field</w:delText>
          </w:r>
        </w:del>
      </w:ins>
    </w:p>
    <w:p w:rsidR="00530531" w:rsidRPr="00D6070F" w:rsidDel="00530531" w:rsidRDefault="00530531">
      <w:pPr>
        <w:pStyle w:val="Standarduser"/>
        <w:numPr>
          <w:ilvl w:val="0"/>
          <w:numId w:val="13"/>
        </w:numPr>
        <w:rPr>
          <w:del w:id="431" w:author="startklaar" w:date="2016-09-26T10:08:00Z"/>
          <w:rFonts w:ascii="Arial" w:hAnsi="Arial" w:cs="Arial"/>
          <w:sz w:val="26"/>
          <w:szCs w:val="26"/>
          <w:lang w:val="en-US"/>
        </w:rPr>
        <w:pPrChange w:id="432" w:author="startklaar" w:date="2016-09-26T10:00:00Z">
          <w:pPr>
            <w:pStyle w:val="Standarduser"/>
          </w:pPr>
        </w:pPrChange>
      </w:pPr>
    </w:p>
    <w:p w:rsidR="00657590" w:rsidRPr="00D6070F" w:rsidDel="00530531" w:rsidRDefault="00657590" w:rsidP="005C75ED">
      <w:pPr>
        <w:pStyle w:val="Standarduser"/>
        <w:rPr>
          <w:del w:id="433" w:author="startklaar" w:date="2016-09-26T10:08:00Z"/>
          <w:rFonts w:ascii="Arial" w:hAnsi="Arial" w:cs="Arial"/>
          <w:sz w:val="26"/>
          <w:szCs w:val="26"/>
          <w:lang w:val="en-US"/>
        </w:rPr>
      </w:pPr>
    </w:p>
    <w:p w:rsidR="00657590" w:rsidRPr="00D6070F" w:rsidDel="00530531" w:rsidRDefault="00657590" w:rsidP="005C75ED">
      <w:pPr>
        <w:pStyle w:val="Standarduser"/>
        <w:rPr>
          <w:del w:id="434" w:author="startklaar" w:date="2016-09-26T10:08:00Z"/>
          <w:rFonts w:ascii="Arial" w:hAnsi="Arial" w:cs="Arial"/>
          <w:sz w:val="26"/>
          <w:szCs w:val="26"/>
          <w:lang w:val="en-US"/>
        </w:rPr>
      </w:pPr>
      <w:del w:id="435" w:author="startklaar" w:date="2016-09-26T10:08:00Z">
        <w:r w:rsidRPr="00D6070F" w:rsidDel="00530531">
          <w:rPr>
            <w:rFonts w:ascii="Arial" w:hAnsi="Arial" w:cs="Arial"/>
            <w:sz w:val="26"/>
            <w:szCs w:val="26"/>
            <w:lang w:val="en-US"/>
          </w:rPr>
          <w:delText>Functions:</w:delText>
        </w:r>
      </w:del>
    </w:p>
    <w:p w:rsidR="00657590" w:rsidRPr="00D6070F" w:rsidDel="00530531" w:rsidRDefault="00657590" w:rsidP="005C75ED">
      <w:pPr>
        <w:pStyle w:val="Standarduser"/>
        <w:rPr>
          <w:del w:id="436" w:author="startklaar" w:date="2016-09-26T10:06:00Z"/>
          <w:rFonts w:ascii="Arial" w:hAnsi="Arial" w:cs="Arial"/>
          <w:sz w:val="26"/>
          <w:szCs w:val="26"/>
          <w:lang w:val="en-US"/>
        </w:rPr>
      </w:pPr>
    </w:p>
    <w:p w:rsidR="005C75ED" w:rsidRPr="00D6070F" w:rsidRDefault="005C75ED" w:rsidP="00217590">
      <w:pPr>
        <w:pStyle w:val="Standarduser"/>
        <w:rPr>
          <w:rFonts w:ascii="Arial" w:hAnsi="Arial" w:cs="Arial"/>
          <w:sz w:val="24"/>
          <w:szCs w:val="24"/>
          <w:lang w:val="en-US"/>
        </w:rPr>
      </w:pPr>
    </w:p>
    <w:p w:rsidR="00724926" w:rsidRPr="00D6070F" w:rsidDel="00530531" w:rsidRDefault="00724926" w:rsidP="00217590">
      <w:pPr>
        <w:pStyle w:val="Standarduser"/>
        <w:rPr>
          <w:del w:id="437" w:author="startklaar" w:date="2016-09-26T10:14:00Z"/>
          <w:rFonts w:ascii="Arial" w:hAnsi="Arial" w:cs="Arial"/>
          <w:sz w:val="26"/>
          <w:szCs w:val="26"/>
          <w:highlight w:val="yellow"/>
          <w:lang w:val="en-US"/>
        </w:rPr>
      </w:pPr>
      <w:del w:id="438" w:author="startklaar" w:date="2016-09-26T10:14:00Z">
        <w:r w:rsidRPr="00D6070F" w:rsidDel="00530531">
          <w:rPr>
            <w:rFonts w:ascii="Arial" w:hAnsi="Arial" w:cs="Arial"/>
            <w:sz w:val="26"/>
            <w:szCs w:val="26"/>
            <w:highlight w:val="yellow"/>
            <w:lang w:val="en-US"/>
          </w:rPr>
          <w:delText>First of all, the project begin</w:delText>
        </w:r>
        <w:r w:rsidR="00687AAA" w:rsidRPr="00D6070F" w:rsidDel="00530531">
          <w:rPr>
            <w:rFonts w:ascii="Arial" w:hAnsi="Arial" w:cs="Arial"/>
            <w:sz w:val="26"/>
            <w:szCs w:val="26"/>
            <w:highlight w:val="yellow"/>
            <w:lang w:val="en-US"/>
          </w:rPr>
          <w:delText>s</w:delText>
        </w:r>
        <w:r w:rsidRPr="00D6070F" w:rsidDel="00530531">
          <w:rPr>
            <w:rFonts w:ascii="Arial" w:hAnsi="Arial" w:cs="Arial"/>
            <w:sz w:val="26"/>
            <w:szCs w:val="26"/>
            <w:highlight w:val="yellow"/>
            <w:lang w:val="en-US"/>
          </w:rPr>
          <w:delText xml:space="preserve"> Monday, September 9 2015 and need to be finished before Wednesday, October 30 (7 weeks). Past this deadline, the product will not be altered.    </w:delText>
        </w:r>
      </w:del>
    </w:p>
    <w:p w:rsidR="00724926" w:rsidRPr="00D6070F" w:rsidDel="00530531" w:rsidRDefault="00724926" w:rsidP="00217590">
      <w:pPr>
        <w:pStyle w:val="Standarduser"/>
        <w:rPr>
          <w:del w:id="439" w:author="startklaar" w:date="2016-09-26T10:14:00Z"/>
          <w:rFonts w:ascii="Arial" w:hAnsi="Arial" w:cs="Arial"/>
          <w:sz w:val="26"/>
          <w:szCs w:val="26"/>
          <w:highlight w:val="yellow"/>
          <w:lang w:val="en-US"/>
        </w:rPr>
      </w:pPr>
    </w:p>
    <w:p w:rsidR="00724926" w:rsidRPr="00D6070F" w:rsidDel="00530531" w:rsidRDefault="00724926" w:rsidP="00217590">
      <w:pPr>
        <w:pStyle w:val="Standarduser"/>
        <w:rPr>
          <w:del w:id="440" w:author="startklaar" w:date="2016-09-26T10:14:00Z"/>
          <w:rFonts w:ascii="Arial" w:hAnsi="Arial" w:cs="Arial"/>
          <w:b/>
          <w:bCs/>
          <w:sz w:val="26"/>
          <w:szCs w:val="26"/>
          <w:highlight w:val="yellow"/>
          <w:lang w:val="en-US"/>
        </w:rPr>
      </w:pPr>
      <w:del w:id="441" w:author="startklaar" w:date="2016-09-26T10:14:00Z">
        <w:r w:rsidRPr="00D6070F" w:rsidDel="00530531">
          <w:rPr>
            <w:rFonts w:ascii="Arial" w:hAnsi="Arial" w:cs="Arial"/>
            <w:b/>
            <w:bCs/>
            <w:sz w:val="26"/>
            <w:szCs w:val="26"/>
            <w:highlight w:val="yellow"/>
            <w:lang w:val="en-US"/>
          </w:rPr>
          <w:delText>Finals priorities:</w:delText>
        </w:r>
      </w:del>
    </w:p>
    <w:p w:rsidR="00724926" w:rsidRPr="00D6070F" w:rsidDel="00530531" w:rsidRDefault="00724926" w:rsidP="00217590">
      <w:pPr>
        <w:pStyle w:val="Standarduser"/>
        <w:rPr>
          <w:del w:id="442" w:author="startklaar" w:date="2016-09-26T10:14:00Z"/>
          <w:rFonts w:ascii="Arial" w:hAnsi="Arial" w:cs="Arial"/>
          <w:sz w:val="26"/>
          <w:szCs w:val="26"/>
          <w:lang w:val="en-US"/>
        </w:rPr>
      </w:pPr>
      <w:del w:id="443" w:author="startklaar" w:date="2016-09-26T10:14:00Z">
        <w:r w:rsidRPr="00D6070F" w:rsidDel="00530531">
          <w:rPr>
            <w:rFonts w:ascii="Arial" w:hAnsi="Arial" w:cs="Arial"/>
            <w:sz w:val="26"/>
            <w:szCs w:val="26"/>
            <w:highlight w:val="yellow"/>
            <w:lang w:val="en-US"/>
          </w:rPr>
          <w:delText>If we want to achieve this product without</w:delText>
        </w:r>
        <w:r w:rsidR="00A90FFB" w:rsidRPr="00D6070F" w:rsidDel="00530531">
          <w:rPr>
            <w:rFonts w:ascii="Arial" w:hAnsi="Arial" w:cs="Arial"/>
            <w:sz w:val="26"/>
            <w:szCs w:val="26"/>
            <w:highlight w:val="yellow"/>
            <w:lang w:val="en-US"/>
          </w:rPr>
          <w:delText xml:space="preserve"> any disturbing delay, we first need to plan a meeting 2</w:delText>
        </w:r>
        <w:r w:rsidRPr="00D6070F" w:rsidDel="00530531">
          <w:rPr>
            <w:rFonts w:ascii="Arial" w:hAnsi="Arial" w:cs="Arial"/>
            <w:sz w:val="26"/>
            <w:szCs w:val="26"/>
            <w:highlight w:val="yellow"/>
            <w:lang w:val="en-US"/>
          </w:rPr>
          <w:delText xml:space="preserve"> weeks </w:delText>
        </w:r>
        <w:r w:rsidR="00A90FFB" w:rsidRPr="00D6070F" w:rsidDel="00530531">
          <w:rPr>
            <w:rFonts w:ascii="Arial" w:hAnsi="Arial" w:cs="Arial"/>
            <w:sz w:val="26"/>
            <w:szCs w:val="26"/>
            <w:highlight w:val="yellow"/>
            <w:lang w:val="en-US"/>
          </w:rPr>
          <w:delText>ahead of</w:delText>
        </w:r>
        <w:r w:rsidRPr="00D6070F" w:rsidDel="00530531">
          <w:rPr>
            <w:rFonts w:ascii="Arial" w:hAnsi="Arial" w:cs="Arial"/>
            <w:sz w:val="26"/>
            <w:szCs w:val="26"/>
            <w:highlight w:val="yellow"/>
            <w:lang w:val="en-US"/>
          </w:rPr>
          <w:delText xml:space="preserve"> the deadline. This can be a really important reunion, we need to look what is done and what is clearly not. Take a</w:delText>
        </w:r>
        <w:r w:rsidR="00A90FFB" w:rsidRPr="00D6070F" w:rsidDel="00530531">
          <w:rPr>
            <w:rFonts w:ascii="Arial" w:hAnsi="Arial" w:cs="Arial"/>
            <w:sz w:val="26"/>
            <w:szCs w:val="26"/>
            <w:highlight w:val="yellow"/>
            <w:lang w:val="en-US"/>
          </w:rPr>
          <w:delText xml:space="preserve"> look at our current priorities</w:delText>
        </w:r>
        <w:r w:rsidRPr="00D6070F" w:rsidDel="00530531">
          <w:rPr>
            <w:rFonts w:ascii="Arial" w:hAnsi="Arial" w:cs="Arial"/>
            <w:sz w:val="26"/>
            <w:szCs w:val="26"/>
            <w:highlight w:val="yellow"/>
            <w:lang w:val="en-US"/>
          </w:rPr>
          <w:delText xml:space="preserve"> then divide them by importance. Of course take note, looking for project needs. And if needful, tasks can be swap among group members. So we can easily manage our </w:delText>
        </w:r>
        <w:r w:rsidR="00DF0D6D" w:rsidRPr="00D6070F" w:rsidDel="00530531">
          <w:rPr>
            <w:rFonts w:ascii="Arial" w:hAnsi="Arial" w:cs="Arial"/>
            <w:sz w:val="26"/>
            <w:szCs w:val="26"/>
            <w:highlight w:val="yellow"/>
            <w:lang w:val="en-US"/>
          </w:rPr>
          <w:delText>motivation:</w:delText>
        </w:r>
        <w:r w:rsidRPr="00D6070F" w:rsidDel="00530531">
          <w:rPr>
            <w:rFonts w:ascii="Arial" w:hAnsi="Arial" w:cs="Arial"/>
            <w:sz w:val="26"/>
            <w:szCs w:val="26"/>
            <w:highlight w:val="yellow"/>
            <w:lang w:val="en-US"/>
          </w:rPr>
          <w:delText xml:space="preserve"> if one of us got bored/stuck with his project task(s), we can swap at any time.</w:delText>
        </w:r>
      </w:del>
    </w:p>
    <w:p w:rsidR="00162539" w:rsidRPr="00D6070F" w:rsidRDefault="00162539" w:rsidP="00217590">
      <w:pPr>
        <w:pStyle w:val="Standarduser"/>
        <w:rPr>
          <w:rFonts w:ascii="Arial" w:hAnsi="Arial" w:cs="Arial"/>
          <w:sz w:val="26"/>
          <w:szCs w:val="26"/>
          <w:lang w:val="en-US"/>
        </w:rPr>
      </w:pPr>
    </w:p>
    <w:p w:rsidR="00162539" w:rsidRPr="00D6070F" w:rsidRDefault="00162539"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7A0044" w:rsidRPr="00D6070F" w:rsidRDefault="007A0044" w:rsidP="00217590">
      <w:pPr>
        <w:rPr>
          <w:rFonts w:ascii="Arial" w:eastAsia="SimSun, 宋体" w:hAnsi="Arial" w:cs="Arial"/>
          <w:b/>
          <w:kern w:val="3"/>
          <w:sz w:val="40"/>
          <w:szCs w:val="40"/>
          <w:lang w:val="en-US" w:eastAsia="zh-CN"/>
        </w:rPr>
      </w:pPr>
      <w:r w:rsidRPr="00D6070F">
        <w:rPr>
          <w:rFonts w:ascii="Arial" w:hAnsi="Arial" w:cs="Arial"/>
          <w:b/>
          <w:sz w:val="40"/>
          <w:szCs w:val="40"/>
          <w:lang w:val="en-US"/>
        </w:rPr>
        <w:br w:type="page"/>
      </w:r>
    </w:p>
    <w:p w:rsidR="00724926" w:rsidRPr="00D6070F" w:rsidRDefault="008932C5" w:rsidP="008932C5">
      <w:pPr>
        <w:pStyle w:val="Titre1"/>
        <w:numPr>
          <w:ilvl w:val="0"/>
          <w:numId w:val="0"/>
        </w:numPr>
        <w:ind w:left="360"/>
        <w:rPr>
          <w:rFonts w:cs="Arial"/>
          <w:rPrChange w:id="444" w:author="startklaar" w:date="2016-09-26T10:50:00Z">
            <w:rPr/>
          </w:rPrChange>
        </w:rPr>
        <w:pPrChange w:id="445" w:author="antho carin" w:date="2016-09-28T00:49:00Z">
          <w:pPr>
            <w:pStyle w:val="Titre1"/>
          </w:pPr>
        </w:pPrChange>
      </w:pPr>
      <w:ins w:id="446" w:author="antho carin" w:date="2016-09-28T00:49:00Z">
        <w:r>
          <w:rPr>
            <w:rFonts w:cs="Arial"/>
          </w:rPr>
          <w:lastRenderedPageBreak/>
          <w:t>5.</w:t>
        </w:r>
      </w:ins>
      <w:r w:rsidR="00724926" w:rsidRPr="00D6070F">
        <w:rPr>
          <w:rFonts w:cs="Arial"/>
          <w:rPrChange w:id="447" w:author="startklaar" w:date="2016-09-26T10:50:00Z">
            <w:rPr/>
          </w:rPrChange>
        </w:rPr>
        <w:t>Products</w:t>
      </w:r>
    </w:p>
    <w:p w:rsidR="00960B4F" w:rsidRPr="00D6070F" w:rsidRDefault="00960B4F" w:rsidP="003D7656">
      <w:pPr>
        <w:rPr>
          <w:rFonts w:ascii="Arial" w:hAnsi="Arial" w:cs="Arial"/>
          <w:rPrChange w:id="448" w:author="startklaar" w:date="2016-09-26T10:50:00Z">
            <w:rPr/>
          </w:rPrChange>
        </w:rPr>
      </w:pPr>
    </w:p>
    <w:p w:rsidR="00724926"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Working on this</w:t>
      </w:r>
      <w:r w:rsidR="00960B4F" w:rsidRPr="00D6070F">
        <w:rPr>
          <w:rFonts w:ascii="Arial" w:hAnsi="Arial" w:cs="Arial"/>
          <w:sz w:val="26"/>
          <w:szCs w:val="26"/>
          <w:lang w:val="en-US"/>
        </w:rPr>
        <w:t xml:space="preserve"> project will produce </w:t>
      </w:r>
      <w:r w:rsidRPr="00D6070F">
        <w:rPr>
          <w:rFonts w:ascii="Arial" w:hAnsi="Arial" w:cs="Arial"/>
          <w:sz w:val="26"/>
          <w:szCs w:val="26"/>
          <w:lang w:val="en-US"/>
        </w:rPr>
        <w:t>several necessary products</w:t>
      </w:r>
      <w:r w:rsidR="00960B4F" w:rsidRPr="00D6070F">
        <w:rPr>
          <w:rFonts w:ascii="Arial" w:hAnsi="Arial" w:cs="Arial"/>
          <w:sz w:val="26"/>
          <w:szCs w:val="26"/>
          <w:lang w:val="en-US"/>
        </w:rPr>
        <w:t>. This document will be included to the list of products that will be produced.</w:t>
      </w:r>
      <w:r w:rsidRPr="00D6070F">
        <w:rPr>
          <w:rFonts w:ascii="Arial" w:hAnsi="Arial" w:cs="Arial"/>
          <w:sz w:val="26"/>
          <w:szCs w:val="26"/>
          <w:lang w:val="en-US"/>
        </w:rPr>
        <w:t xml:space="preserve"> This project will be the sum of all these described products.</w:t>
      </w:r>
    </w:p>
    <w:p w:rsidR="0038612F"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Following will be a list of to be produced products:</w:t>
      </w:r>
    </w:p>
    <w:p w:rsidR="0038612F"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Method of Approach</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Summary of interviews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 of proposal</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Dynamic planning</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Use-case diagram and templates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Activity and sequence diagrams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Normalized database design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Database</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Functional solution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Documents of prepared and taken tests.</w:t>
      </w:r>
    </w:p>
    <w:p w:rsidR="00C30FF3" w:rsidRPr="00D6070F" w:rsidRDefault="00C30FF3"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Test of approval</w:t>
      </w:r>
    </w:p>
    <w:p w:rsidR="00C30FF3"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Functional test</w:t>
      </w:r>
    </w:p>
    <w:p w:rsidR="00CC2D37"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Interface test</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User Manual</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Final report</w:t>
      </w:r>
    </w:p>
    <w:p w:rsidR="00F047AD" w:rsidRPr="00D6070F" w:rsidRDefault="00F047AD">
      <w:pPr>
        <w:rPr>
          <w:rFonts w:ascii="Arial" w:eastAsia="SimSun, 宋体" w:hAnsi="Arial" w:cs="Arial"/>
          <w:kern w:val="3"/>
          <w:sz w:val="26"/>
          <w:szCs w:val="26"/>
          <w:lang w:val="en-US" w:eastAsia="zh-CN"/>
        </w:rPr>
      </w:pPr>
      <w:r w:rsidRPr="00D6070F">
        <w:rPr>
          <w:rFonts w:ascii="Arial" w:eastAsia="SimSun, 宋体" w:hAnsi="Arial" w:cs="Arial"/>
          <w:kern w:val="3"/>
          <w:sz w:val="26"/>
          <w:szCs w:val="26"/>
          <w:lang w:val="en-US" w:eastAsia="zh-CN"/>
        </w:rPr>
        <w:br w:type="page"/>
      </w:r>
    </w:p>
    <w:p w:rsidR="00724926" w:rsidRPr="00D6070F" w:rsidRDefault="008932C5" w:rsidP="008932C5">
      <w:pPr>
        <w:pStyle w:val="Titre1"/>
        <w:numPr>
          <w:ilvl w:val="0"/>
          <w:numId w:val="0"/>
        </w:numPr>
        <w:ind w:left="360"/>
        <w:rPr>
          <w:rFonts w:cs="Arial"/>
          <w:rPrChange w:id="449" w:author="startklaar" w:date="2016-09-26T10:50:00Z">
            <w:rPr/>
          </w:rPrChange>
        </w:rPr>
        <w:pPrChange w:id="450" w:author="antho carin" w:date="2016-09-28T00:48:00Z">
          <w:pPr>
            <w:pStyle w:val="Titre1"/>
          </w:pPr>
        </w:pPrChange>
      </w:pPr>
      <w:ins w:id="451" w:author="antho carin" w:date="2016-09-28T00:48:00Z">
        <w:r>
          <w:rPr>
            <w:rFonts w:cs="Arial"/>
          </w:rPr>
          <w:lastRenderedPageBreak/>
          <w:t>6.</w:t>
        </w:r>
      </w:ins>
      <w:r w:rsidR="00724926" w:rsidRPr="00D6070F">
        <w:rPr>
          <w:rFonts w:cs="Arial"/>
          <w:rPrChange w:id="452" w:author="startklaar" w:date="2016-09-26T10:50:00Z">
            <w:rPr/>
          </w:rPrChange>
        </w:rPr>
        <w:t>Quality</w:t>
      </w:r>
    </w:p>
    <w:p w:rsidR="001879D2" w:rsidRPr="00D6070F" w:rsidRDefault="001879D2" w:rsidP="001879D2">
      <w:pPr>
        <w:rPr>
          <w:rFonts w:ascii="Arial" w:hAnsi="Arial" w:cs="Arial"/>
          <w:lang w:val="en-US" w:eastAsia="fr-FR"/>
          <w:rPrChange w:id="453" w:author="startklaar" w:date="2016-09-26T10:50:00Z">
            <w:rPr>
              <w:lang w:val="en-US" w:eastAsia="fr-FR"/>
            </w:rPr>
          </w:rPrChange>
        </w:rPr>
      </w:pPr>
    </w:p>
    <w:p w:rsidR="006504DD" w:rsidRPr="00D6070F" w:rsidRDefault="008D4599" w:rsidP="00217590">
      <w:pPr>
        <w:pStyle w:val="Standarduser"/>
        <w:rPr>
          <w:rFonts w:ascii="Arial" w:hAnsi="Arial" w:cs="Arial"/>
          <w:sz w:val="26"/>
          <w:szCs w:val="26"/>
          <w:lang w:val="en-US"/>
        </w:rPr>
      </w:pPr>
      <w:r w:rsidRPr="00D6070F">
        <w:rPr>
          <w:rFonts w:ascii="Arial" w:hAnsi="Arial" w:cs="Arial"/>
          <w:sz w:val="26"/>
          <w:szCs w:val="26"/>
          <w:lang w:val="en-US"/>
        </w:rPr>
        <w:t>This chapter will describe how the quality of the products will be protected.</w:t>
      </w:r>
      <w:r w:rsidR="006504DD" w:rsidRPr="00D6070F">
        <w:rPr>
          <w:rFonts w:ascii="Arial" w:hAnsi="Arial" w:cs="Arial"/>
          <w:sz w:val="26"/>
          <w:szCs w:val="26"/>
          <w:lang w:val="en-US"/>
        </w:rPr>
        <w:t xml:space="preserve"> GreenByte will make sure to follow a set of rules and perform a set of tasks in order to keep the client satisfied with the products that will be produced. These rules will apply to GreenByte </w:t>
      </w:r>
      <w:r w:rsidR="00E81705" w:rsidRPr="00D6070F">
        <w:rPr>
          <w:rFonts w:ascii="Arial" w:hAnsi="Arial" w:cs="Arial"/>
          <w:sz w:val="26"/>
          <w:szCs w:val="26"/>
          <w:lang w:val="en-US"/>
        </w:rPr>
        <w:t>during the process of this project</w:t>
      </w:r>
      <w:r w:rsidR="006504DD" w:rsidRPr="00D6070F">
        <w:rPr>
          <w:rFonts w:ascii="Arial" w:hAnsi="Arial" w:cs="Arial"/>
          <w:sz w:val="26"/>
          <w:szCs w:val="26"/>
          <w:lang w:val="en-US"/>
        </w:rPr>
        <w:t>.</w:t>
      </w:r>
      <w:r w:rsidR="00E81705" w:rsidRPr="00D6070F">
        <w:rPr>
          <w:rFonts w:ascii="Arial" w:hAnsi="Arial" w:cs="Arial"/>
          <w:sz w:val="26"/>
          <w:szCs w:val="26"/>
          <w:lang w:val="en-US"/>
        </w:rPr>
        <w:t xml:space="preserve"> </w:t>
      </w:r>
    </w:p>
    <w:p w:rsidR="00E81705" w:rsidRPr="00D6070F" w:rsidRDefault="00E81705" w:rsidP="00217590">
      <w:pPr>
        <w:pStyle w:val="Standarduser"/>
        <w:rPr>
          <w:rFonts w:ascii="Arial" w:hAnsi="Arial" w:cs="Arial"/>
          <w:sz w:val="26"/>
          <w:szCs w:val="26"/>
          <w:lang w:val="en-US"/>
        </w:rPr>
      </w:pPr>
    </w:p>
    <w:p w:rsidR="00E81705" w:rsidRPr="00D6070F" w:rsidRDefault="00E81705" w:rsidP="00217590">
      <w:pPr>
        <w:pStyle w:val="Standarduser"/>
        <w:rPr>
          <w:rFonts w:ascii="Arial" w:hAnsi="Arial" w:cs="Arial"/>
          <w:sz w:val="26"/>
          <w:szCs w:val="26"/>
          <w:lang w:val="en-US"/>
        </w:rPr>
      </w:pPr>
      <w:r w:rsidRPr="00D6070F">
        <w:rPr>
          <w:rFonts w:ascii="Arial" w:hAnsi="Arial" w:cs="Arial"/>
          <w:sz w:val="26"/>
          <w:szCs w:val="26"/>
          <w:lang w:val="en-US"/>
        </w:rPr>
        <w:t xml:space="preserve">Within GreenByte a number of rules </w:t>
      </w:r>
      <w:r w:rsidR="00F047AD" w:rsidRPr="00D6070F">
        <w:rPr>
          <w:rFonts w:ascii="Arial" w:hAnsi="Arial" w:cs="Arial"/>
          <w:sz w:val="26"/>
          <w:szCs w:val="26"/>
          <w:lang w:val="en-US"/>
        </w:rPr>
        <w:t>have</w:t>
      </w:r>
      <w:r w:rsidRPr="00D6070F">
        <w:rPr>
          <w:rFonts w:ascii="Arial" w:hAnsi="Arial" w:cs="Arial"/>
          <w:sz w:val="26"/>
          <w:szCs w:val="26"/>
          <w:lang w:val="en-US"/>
        </w:rPr>
        <w:t xml:space="preserve"> been set that concern team effort:</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not being able to be present or on time, team member will notify the team before the start of a work day.</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being sick, the team will decide which tasks has to be finished first and if necessary tasks will be taken over.</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deadline being at risk, the team will work overtime until the risk will be lowered enough to be considered safe.</w:t>
      </w:r>
    </w:p>
    <w:p w:rsidR="00E81705" w:rsidRPr="00D6070F" w:rsidRDefault="00D82D7A"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All files will be uploaded and shared with an online tool named GitHub. All team members will have access to these files.</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For the sake of this project a few things will be expected from the client as well from GreenByte:</w:t>
      </w:r>
    </w:p>
    <w:p w:rsidR="00D82D7A" w:rsidRPr="00D6070F" w:rsidRDefault="00D82D7A" w:rsidP="003D7656">
      <w:pPr>
        <w:pStyle w:val="Standarduser"/>
        <w:numPr>
          <w:ilvl w:val="0"/>
          <w:numId w:val="10"/>
        </w:numPr>
        <w:rPr>
          <w:rFonts w:ascii="Arial" w:hAnsi="Arial" w:cs="Arial"/>
          <w:sz w:val="26"/>
          <w:szCs w:val="26"/>
          <w:lang w:val="en-US"/>
        </w:rPr>
      </w:pPr>
      <w:r w:rsidRPr="00D6070F">
        <w:rPr>
          <w:rFonts w:ascii="Arial" w:hAnsi="Arial" w:cs="Arial"/>
          <w:sz w:val="26"/>
          <w:szCs w:val="26"/>
          <w:lang w:val="en-US"/>
        </w:rPr>
        <w:t>GreenByte will interview the client for information</w:t>
      </w:r>
    </w:p>
    <w:p w:rsidR="00D82D7A" w:rsidRPr="00D6070F" w:rsidRDefault="00D82D7A" w:rsidP="003D7656">
      <w:pPr>
        <w:pStyle w:val="Standarduser"/>
        <w:numPr>
          <w:ilvl w:val="0"/>
          <w:numId w:val="10"/>
        </w:numPr>
        <w:rPr>
          <w:rFonts w:ascii="Arial" w:hAnsi="Arial" w:cs="Arial"/>
          <w:sz w:val="26"/>
          <w:szCs w:val="26"/>
          <w:lang w:val="en-US"/>
        </w:rPr>
      </w:pPr>
      <w:r w:rsidRPr="00D6070F">
        <w:rPr>
          <w:rFonts w:ascii="Arial" w:hAnsi="Arial" w:cs="Arial"/>
          <w:sz w:val="26"/>
          <w:szCs w:val="26"/>
          <w:lang w:val="en-US"/>
        </w:rPr>
        <w:t>Every one or two weeks a meeting with the client</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In order to keep this project organized a number of rules will be followed:</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Online storage of files</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Planning made with a professional tool</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Meeting once every week</w:t>
      </w:r>
      <w:r w:rsidR="00F047AD" w:rsidRPr="00D6070F">
        <w:rPr>
          <w:rFonts w:ascii="Arial" w:hAnsi="Arial" w:cs="Arial"/>
          <w:sz w:val="26"/>
          <w:szCs w:val="26"/>
          <w:lang w:val="en-US"/>
        </w:rPr>
        <w:t xml:space="preserve"> with the team</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All produced documents follow the corporate identity of GreenByte.</w:t>
      </w:r>
    </w:p>
    <w:p w:rsidR="00F047AD" w:rsidRPr="00D6070F" w:rsidRDefault="00F047AD">
      <w:pPr>
        <w:rPr>
          <w:rFonts w:ascii="Arial" w:hAnsi="Arial" w:cs="Arial"/>
          <w:sz w:val="26"/>
          <w:szCs w:val="26"/>
          <w:lang w:val="en-US"/>
        </w:rPr>
      </w:pPr>
      <w:r w:rsidRPr="00D6070F">
        <w:rPr>
          <w:rFonts w:ascii="Arial" w:hAnsi="Arial" w:cs="Arial"/>
          <w:sz w:val="26"/>
          <w:szCs w:val="26"/>
          <w:lang w:val="en-US"/>
        </w:rPr>
        <w:t>The team will hold a meeting. During this meeting the progress of the project will be discussed. The team will check how work is being done and if anywhere can be assisted. During these checks the team will check several important things.</w:t>
      </w:r>
    </w:p>
    <w:p w:rsidR="00D82D7A" w:rsidRPr="00D6070F" w:rsidRDefault="00F047AD">
      <w:pPr>
        <w:rPr>
          <w:rFonts w:ascii="Arial" w:eastAsia="Times New Roman" w:hAnsi="Arial" w:cs="Arial"/>
          <w:b/>
          <w:sz w:val="40"/>
          <w:szCs w:val="32"/>
          <w:lang w:val="en-US" w:eastAsia="fr-FR"/>
          <w:rPrChange w:id="454" w:author="startklaar" w:date="2016-09-26T10:50:00Z">
            <w:rPr>
              <w:rFonts w:ascii="Arial" w:eastAsia="Times New Roman" w:hAnsi="Arial" w:cstheme="majorBidi"/>
              <w:b/>
              <w:sz w:val="40"/>
              <w:szCs w:val="32"/>
              <w:lang w:val="en-US" w:eastAsia="fr-FR"/>
            </w:rPr>
          </w:rPrChange>
        </w:rPr>
      </w:pPr>
      <w:r w:rsidRPr="00D6070F">
        <w:rPr>
          <w:rFonts w:ascii="Arial" w:hAnsi="Arial" w:cs="Arial"/>
          <w:sz w:val="26"/>
          <w:szCs w:val="26"/>
          <w:lang w:val="en-US"/>
        </w:rPr>
        <w:t xml:space="preserve"> </w:t>
      </w:r>
      <w:r w:rsidR="00AE20EF" w:rsidRPr="00D6070F">
        <w:rPr>
          <w:rFonts w:ascii="Arial" w:hAnsi="Arial" w:cs="Arial"/>
          <w:i/>
          <w:sz w:val="26"/>
          <w:szCs w:val="26"/>
          <w:lang w:val="en-US"/>
        </w:rPr>
        <w:t>Lijst met normen voor controles.</w:t>
      </w:r>
      <w:r w:rsidR="00D82D7A" w:rsidRPr="00D6070F">
        <w:rPr>
          <w:rFonts w:ascii="Arial" w:hAnsi="Arial" w:cs="Arial"/>
          <w:rPrChange w:id="455" w:author="startklaar" w:date="2016-09-26T10:50:00Z">
            <w:rPr/>
          </w:rPrChange>
        </w:rPr>
        <w:br w:type="page"/>
      </w:r>
    </w:p>
    <w:p w:rsidR="006A6EA2" w:rsidRPr="00D6070F" w:rsidRDefault="008932C5" w:rsidP="008932C5">
      <w:pPr>
        <w:pStyle w:val="Titre1"/>
        <w:numPr>
          <w:ilvl w:val="0"/>
          <w:numId w:val="0"/>
        </w:numPr>
        <w:ind w:left="360"/>
        <w:rPr>
          <w:rFonts w:cs="Arial"/>
          <w:rPrChange w:id="456" w:author="startklaar" w:date="2016-09-26T10:50:00Z">
            <w:rPr/>
          </w:rPrChange>
        </w:rPr>
        <w:pPrChange w:id="457" w:author="antho carin" w:date="2016-09-28T00:48:00Z">
          <w:pPr>
            <w:pStyle w:val="Titre1"/>
          </w:pPr>
        </w:pPrChange>
      </w:pPr>
      <w:ins w:id="458" w:author="antho carin" w:date="2016-09-28T00:48:00Z">
        <w:r>
          <w:rPr>
            <w:rFonts w:cs="Arial"/>
          </w:rPr>
          <w:lastRenderedPageBreak/>
          <w:t>7.</w:t>
        </w:r>
      </w:ins>
      <w:r w:rsidR="006A6EA2" w:rsidRPr="00D6070F">
        <w:rPr>
          <w:rFonts w:cs="Arial"/>
          <w:rPrChange w:id="459" w:author="startklaar" w:date="2016-09-26T10:50:00Z">
            <w:rPr/>
          </w:rPrChange>
        </w:rPr>
        <w:t>Project Organization</w:t>
      </w:r>
    </w:p>
    <w:p w:rsidR="00D6070F" w:rsidRDefault="00D6070F" w:rsidP="00217590">
      <w:pPr>
        <w:pStyle w:val="Standard"/>
        <w:rPr>
          <w:ins w:id="460" w:author="startklaar" w:date="2016-09-26T10:50:00Z"/>
          <w:rFonts w:ascii="Arial" w:hAnsi="Arial" w:cs="Arial"/>
          <w:sz w:val="26"/>
          <w:szCs w:val="26"/>
          <w:lang w:val="en-US"/>
        </w:rPr>
      </w:pPr>
    </w:p>
    <w:p w:rsidR="006A6EA2" w:rsidRDefault="00D6070F" w:rsidP="00217590">
      <w:pPr>
        <w:pStyle w:val="Standard"/>
        <w:rPr>
          <w:ins w:id="461" w:author="startklaar" w:date="2016-09-26T10:58:00Z"/>
          <w:rFonts w:ascii="Arial" w:hAnsi="Arial" w:cs="Arial"/>
          <w:sz w:val="26"/>
          <w:szCs w:val="26"/>
          <w:lang w:val="en-US"/>
        </w:rPr>
      </w:pPr>
      <w:ins w:id="462" w:author="startklaar" w:date="2016-09-26T10:50:00Z">
        <w:r>
          <w:rPr>
            <w:rFonts w:ascii="Arial" w:hAnsi="Arial" w:cs="Arial"/>
            <w:sz w:val="26"/>
            <w:szCs w:val="26"/>
            <w:lang w:val="en-US"/>
          </w:rPr>
          <w:t>This chapter</w:t>
        </w:r>
      </w:ins>
      <w:ins w:id="463" w:author="startklaar" w:date="2016-09-26T10:51:00Z">
        <w:r>
          <w:rPr>
            <w:rFonts w:ascii="Arial" w:hAnsi="Arial" w:cs="Arial"/>
            <w:sz w:val="26"/>
            <w:szCs w:val="26"/>
            <w:lang w:val="en-US"/>
          </w:rPr>
          <w:t xml:space="preserve"> will describe </w:t>
        </w:r>
      </w:ins>
      <w:ins w:id="464" w:author="startklaar" w:date="2016-09-26T10:54:00Z">
        <w:r>
          <w:rPr>
            <w:rFonts w:ascii="Arial" w:hAnsi="Arial" w:cs="Arial"/>
            <w:sz w:val="26"/>
            <w:szCs w:val="26"/>
            <w:lang w:val="en-US"/>
          </w:rPr>
          <w:t>how this project is organized.</w:t>
        </w:r>
      </w:ins>
      <w:ins w:id="465" w:author="startklaar" w:date="2016-09-26T10:56:00Z">
        <w:r>
          <w:rPr>
            <w:rFonts w:ascii="Arial" w:hAnsi="Arial" w:cs="Arial"/>
            <w:sz w:val="26"/>
            <w:szCs w:val="26"/>
            <w:lang w:val="en-US"/>
          </w:rPr>
          <w:t xml:space="preserve"> </w:t>
        </w:r>
      </w:ins>
      <w:ins w:id="466" w:author="startklaar" w:date="2016-09-26T10:57:00Z">
        <w:r w:rsidR="002659EB">
          <w:rPr>
            <w:rFonts w:ascii="Arial" w:hAnsi="Arial" w:cs="Arial"/>
            <w:sz w:val="26"/>
            <w:szCs w:val="26"/>
            <w:lang w:val="en-US"/>
          </w:rPr>
          <w:t>Also p</w:t>
        </w:r>
        <w:r>
          <w:rPr>
            <w:rFonts w:ascii="Arial" w:hAnsi="Arial" w:cs="Arial"/>
            <w:sz w:val="26"/>
            <w:szCs w:val="26"/>
            <w:lang w:val="en-US"/>
          </w:rPr>
          <w:t xml:space="preserve">ositions within the </w:t>
        </w:r>
        <w:r w:rsidR="002659EB">
          <w:rPr>
            <w:rFonts w:ascii="Arial" w:hAnsi="Arial" w:cs="Arial"/>
            <w:sz w:val="26"/>
            <w:szCs w:val="26"/>
            <w:lang w:val="en-US"/>
          </w:rPr>
          <w:t>project will be explained and details of project members will be available.</w:t>
        </w:r>
      </w:ins>
    </w:p>
    <w:p w:rsidR="002659EB" w:rsidRDefault="002659EB" w:rsidP="00217590">
      <w:pPr>
        <w:pStyle w:val="Standard"/>
        <w:rPr>
          <w:ins w:id="467" w:author="startklaar" w:date="2016-09-26T11:04:00Z"/>
          <w:rFonts w:ascii="Arial" w:hAnsi="Arial" w:cs="Arial"/>
          <w:sz w:val="26"/>
          <w:szCs w:val="26"/>
          <w:lang w:val="en-US"/>
        </w:rPr>
      </w:pPr>
    </w:p>
    <w:p w:rsidR="002659EB" w:rsidRDefault="002659EB" w:rsidP="00217590">
      <w:pPr>
        <w:pStyle w:val="Standard"/>
        <w:rPr>
          <w:ins w:id="468" w:author="startklaar" w:date="2016-09-26T11:04:00Z"/>
          <w:rFonts w:ascii="Arial" w:hAnsi="Arial" w:cs="Arial"/>
          <w:sz w:val="26"/>
          <w:szCs w:val="26"/>
          <w:lang w:val="en-US"/>
        </w:rPr>
      </w:pPr>
      <w:ins w:id="469" w:author="startklaar" w:date="2016-09-26T11:04:00Z">
        <w:r>
          <w:rPr>
            <w:rFonts w:ascii="Arial" w:hAnsi="Arial" w:cs="Arial"/>
            <w:sz w:val="26"/>
            <w:szCs w:val="26"/>
            <w:lang w:val="en-US"/>
          </w:rPr>
          <w:t>These are the positions that play a role in the project</w:t>
        </w:r>
      </w:ins>
      <w:ins w:id="470" w:author="startklaar" w:date="2016-09-26T11:07:00Z">
        <w:r>
          <w:rPr>
            <w:rFonts w:ascii="Arial" w:hAnsi="Arial" w:cs="Arial"/>
            <w:sz w:val="26"/>
            <w:szCs w:val="26"/>
            <w:lang w:val="en-US"/>
          </w:rPr>
          <w:t xml:space="preserve"> with the </w:t>
        </w:r>
        <w:r w:rsidR="00576D23">
          <w:rPr>
            <w:rFonts w:ascii="Arial" w:hAnsi="Arial" w:cs="Arial"/>
            <w:sz w:val="26"/>
            <w:szCs w:val="26"/>
            <w:lang w:val="en-US"/>
          </w:rPr>
          <w:t>person that takes the position</w:t>
        </w:r>
      </w:ins>
      <w:ins w:id="471" w:author="startklaar" w:date="2016-09-26T11:04:00Z">
        <w:r>
          <w:rPr>
            <w:rFonts w:ascii="Arial" w:hAnsi="Arial" w:cs="Arial"/>
            <w:sz w:val="26"/>
            <w:szCs w:val="26"/>
            <w:lang w:val="en-US"/>
          </w:rPr>
          <w:t>:</w:t>
        </w:r>
      </w:ins>
    </w:p>
    <w:p w:rsidR="002659EB" w:rsidRDefault="002659EB" w:rsidP="00217590">
      <w:pPr>
        <w:pStyle w:val="Standard"/>
        <w:rPr>
          <w:ins w:id="472" w:author="startklaar" w:date="2016-09-26T10:58:00Z"/>
          <w:rFonts w:ascii="Arial" w:hAnsi="Arial" w:cs="Arial"/>
          <w:sz w:val="26"/>
          <w:szCs w:val="26"/>
          <w:lang w:val="en-US"/>
        </w:rPr>
      </w:pPr>
    </w:p>
    <w:p w:rsidR="002659EB" w:rsidRPr="002659EB" w:rsidRDefault="002659EB" w:rsidP="00217590">
      <w:pPr>
        <w:pStyle w:val="Standard"/>
        <w:rPr>
          <w:ins w:id="473" w:author="startklaar" w:date="2016-09-26T11:05:00Z"/>
          <w:rFonts w:ascii="Arial" w:hAnsi="Arial" w:cs="Arial"/>
          <w:b/>
          <w:sz w:val="26"/>
          <w:szCs w:val="26"/>
          <w:lang w:val="en-US"/>
          <w:rPrChange w:id="474" w:author="startklaar" w:date="2016-09-26T11:05:00Z">
            <w:rPr>
              <w:ins w:id="475" w:author="startklaar" w:date="2016-09-26T11:05:00Z"/>
              <w:rFonts w:ascii="Arial" w:hAnsi="Arial" w:cs="Arial"/>
              <w:sz w:val="26"/>
              <w:szCs w:val="26"/>
              <w:lang w:val="en-US"/>
            </w:rPr>
          </w:rPrChange>
        </w:rPr>
      </w:pPr>
      <w:ins w:id="476" w:author="startklaar" w:date="2016-09-26T11:05:00Z">
        <w:r w:rsidRPr="002659EB">
          <w:rPr>
            <w:rFonts w:ascii="Arial" w:hAnsi="Arial" w:cs="Arial"/>
            <w:b/>
            <w:sz w:val="26"/>
            <w:szCs w:val="26"/>
            <w:lang w:val="en-US"/>
            <w:rPrChange w:id="477" w:author="startklaar" w:date="2016-09-26T11:05:00Z">
              <w:rPr>
                <w:rFonts w:ascii="Arial" w:hAnsi="Arial" w:cs="Arial"/>
                <w:sz w:val="26"/>
                <w:szCs w:val="26"/>
                <w:lang w:val="en-US"/>
              </w:rPr>
            </w:rPrChange>
          </w:rPr>
          <w:t>Project leader:</w:t>
        </w:r>
      </w:ins>
      <w:ins w:id="478" w:author="startklaar" w:date="2016-09-26T11:08:00Z">
        <w:r w:rsidR="00576D23">
          <w:rPr>
            <w:rFonts w:ascii="Arial" w:hAnsi="Arial" w:cs="Arial"/>
            <w:b/>
            <w:sz w:val="26"/>
            <w:szCs w:val="26"/>
            <w:lang w:val="en-US"/>
          </w:rPr>
          <w:t xml:space="preserve"> </w:t>
        </w:r>
        <w:r w:rsidR="00576D23" w:rsidRPr="00576D23">
          <w:rPr>
            <w:rFonts w:ascii="Arial" w:hAnsi="Arial" w:cs="Arial"/>
            <w:b/>
            <w:sz w:val="26"/>
            <w:szCs w:val="26"/>
            <w:lang w:val="en-US"/>
          </w:rPr>
          <w:t>Nico Steenvoorden</w:t>
        </w:r>
      </w:ins>
    </w:p>
    <w:p w:rsidR="002659EB" w:rsidRDefault="002659EB" w:rsidP="00217590">
      <w:pPr>
        <w:pStyle w:val="Standard"/>
        <w:rPr>
          <w:ins w:id="479" w:author="startklaar" w:date="2016-09-26T11:05:00Z"/>
          <w:rFonts w:ascii="Arial" w:hAnsi="Arial" w:cs="Arial"/>
          <w:sz w:val="26"/>
          <w:szCs w:val="26"/>
          <w:lang w:val="en-US"/>
        </w:rPr>
      </w:pPr>
      <w:ins w:id="480" w:author="startklaar" w:date="2016-09-26T10:58:00Z">
        <w:r>
          <w:rPr>
            <w:rFonts w:ascii="Arial" w:hAnsi="Arial" w:cs="Arial"/>
            <w:sz w:val="26"/>
            <w:szCs w:val="26"/>
            <w:lang w:val="en-US"/>
          </w:rPr>
          <w:t>One member has been chosen to be the leader o</w:t>
        </w:r>
      </w:ins>
      <w:ins w:id="481" w:author="startklaar" w:date="2016-09-26T10:59:00Z">
        <w:r>
          <w:rPr>
            <w:rFonts w:ascii="Arial" w:hAnsi="Arial" w:cs="Arial"/>
            <w:sz w:val="26"/>
            <w:szCs w:val="26"/>
            <w:lang w:val="en-US"/>
          </w:rPr>
          <w:t>f this project.</w:t>
        </w:r>
      </w:ins>
      <w:ins w:id="482" w:author="startklaar" w:date="2016-09-26T11:06:00Z">
        <w:r>
          <w:rPr>
            <w:rFonts w:ascii="Arial" w:hAnsi="Arial" w:cs="Arial"/>
            <w:sz w:val="26"/>
            <w:szCs w:val="26"/>
            <w:lang w:val="en-US"/>
          </w:rPr>
          <w:t xml:space="preserve"> </w:t>
        </w:r>
      </w:ins>
      <w:ins w:id="483" w:author="startklaar" w:date="2016-09-26T10:59:00Z">
        <w:r>
          <w:rPr>
            <w:rFonts w:ascii="Arial" w:hAnsi="Arial" w:cs="Arial"/>
            <w:sz w:val="26"/>
            <w:szCs w:val="26"/>
            <w:lang w:val="en-US"/>
          </w:rPr>
          <w:t xml:space="preserve">The leader will be responsible </w:t>
        </w:r>
      </w:ins>
      <w:ins w:id="484" w:author="startklaar" w:date="2016-09-26T11:00:00Z">
        <w:r>
          <w:rPr>
            <w:rFonts w:ascii="Arial" w:hAnsi="Arial" w:cs="Arial"/>
            <w:sz w:val="26"/>
            <w:szCs w:val="26"/>
            <w:lang w:val="en-US"/>
          </w:rPr>
          <w:t>to maintain the whole project. Meaning that tasks should be finished on time and</w:t>
        </w:r>
      </w:ins>
      <w:ins w:id="485" w:author="startklaar" w:date="2016-09-26T11:01:00Z">
        <w:r>
          <w:rPr>
            <w:rFonts w:ascii="Arial" w:hAnsi="Arial" w:cs="Arial"/>
            <w:sz w:val="26"/>
            <w:szCs w:val="26"/>
            <w:lang w:val="en-US"/>
          </w:rPr>
          <w:t xml:space="preserve"> the leader will also lead any meetings that will be </w:t>
        </w:r>
      </w:ins>
      <w:ins w:id="486" w:author="startklaar" w:date="2016-09-26T11:02:00Z">
        <w:r>
          <w:rPr>
            <w:rFonts w:ascii="Arial" w:hAnsi="Arial" w:cs="Arial"/>
            <w:sz w:val="26"/>
            <w:szCs w:val="26"/>
            <w:lang w:val="en-US"/>
          </w:rPr>
          <w:t>kept</w:t>
        </w:r>
      </w:ins>
      <w:ins w:id="487" w:author="startklaar" w:date="2016-09-26T11:01:00Z">
        <w:r>
          <w:rPr>
            <w:rFonts w:ascii="Arial" w:hAnsi="Arial" w:cs="Arial"/>
            <w:sz w:val="26"/>
            <w:szCs w:val="26"/>
            <w:lang w:val="en-US"/>
          </w:rPr>
          <w:t>. The leader will also make the final decisions.</w:t>
        </w:r>
      </w:ins>
    </w:p>
    <w:p w:rsidR="002659EB" w:rsidRDefault="002659EB">
      <w:pPr>
        <w:pStyle w:val="Standard"/>
        <w:rPr>
          <w:ins w:id="488" w:author="startklaar" w:date="2016-09-26T11:05:00Z"/>
          <w:rFonts w:ascii="Arial" w:hAnsi="Arial" w:cs="Arial"/>
          <w:sz w:val="26"/>
          <w:szCs w:val="26"/>
          <w:lang w:val="en-US"/>
        </w:rPr>
      </w:pPr>
      <w:ins w:id="489" w:author="startklaar" w:date="2016-09-26T11:05:00Z">
        <w:r w:rsidRPr="002659EB">
          <w:rPr>
            <w:rFonts w:ascii="Arial" w:hAnsi="Arial" w:cs="Arial"/>
            <w:b/>
            <w:sz w:val="26"/>
            <w:szCs w:val="26"/>
            <w:lang w:val="en-US"/>
            <w:rPrChange w:id="490" w:author="startklaar" w:date="2016-09-26T11:05:00Z">
              <w:rPr>
                <w:rFonts w:ascii="Arial" w:hAnsi="Arial" w:cs="Arial"/>
                <w:sz w:val="26"/>
                <w:szCs w:val="26"/>
                <w:lang w:val="en-US"/>
              </w:rPr>
            </w:rPrChange>
          </w:rPr>
          <w:t>Secretary:</w:t>
        </w:r>
      </w:ins>
      <w:ins w:id="491" w:author="startklaar" w:date="2016-09-26T11:08:00Z">
        <w:r w:rsidR="00576D23">
          <w:rPr>
            <w:rFonts w:ascii="Arial" w:hAnsi="Arial" w:cs="Arial"/>
            <w:b/>
            <w:sz w:val="26"/>
            <w:szCs w:val="26"/>
            <w:lang w:val="en-US"/>
          </w:rPr>
          <w:t xml:space="preserve"> </w:t>
        </w:r>
        <w:r w:rsidR="00576D23" w:rsidRPr="00576D23">
          <w:rPr>
            <w:rFonts w:ascii="Arial" w:hAnsi="Arial" w:cs="Arial"/>
            <w:b/>
            <w:sz w:val="26"/>
            <w:szCs w:val="26"/>
            <w:lang w:val="en-US"/>
          </w:rPr>
          <w:t>Mike van Nieuwburg</w:t>
        </w:r>
      </w:ins>
    </w:p>
    <w:p w:rsidR="002659EB" w:rsidRDefault="002659EB">
      <w:pPr>
        <w:pStyle w:val="Standard"/>
        <w:rPr>
          <w:ins w:id="492" w:author="startklaar" w:date="2016-09-26T11:04:00Z"/>
          <w:rFonts w:ascii="Arial" w:hAnsi="Arial" w:cs="Arial"/>
          <w:sz w:val="26"/>
          <w:szCs w:val="26"/>
          <w:lang w:val="en-US"/>
        </w:rPr>
      </w:pPr>
      <w:ins w:id="493" w:author="startklaar" w:date="2016-09-26T11:02:00Z">
        <w:r>
          <w:rPr>
            <w:rFonts w:ascii="Arial" w:hAnsi="Arial" w:cs="Arial"/>
            <w:sz w:val="26"/>
            <w:szCs w:val="26"/>
            <w:lang w:val="en-US"/>
          </w:rPr>
          <w:t>The secretary is responsible for saving documents of meetin</w:t>
        </w:r>
      </w:ins>
      <w:ins w:id="494" w:author="startklaar" w:date="2016-09-26T11:03:00Z">
        <w:r>
          <w:rPr>
            <w:rFonts w:ascii="Arial" w:hAnsi="Arial" w:cs="Arial"/>
            <w:sz w:val="26"/>
            <w:szCs w:val="26"/>
            <w:lang w:val="en-US"/>
          </w:rPr>
          <w:t xml:space="preserve">gs or interviews. The secretary is also responsible for storing project documents and making them available to </w:t>
        </w:r>
      </w:ins>
      <w:ins w:id="495" w:author="startklaar" w:date="2016-09-26T11:04:00Z">
        <w:r>
          <w:rPr>
            <w:rFonts w:ascii="Arial" w:hAnsi="Arial" w:cs="Arial"/>
            <w:sz w:val="26"/>
            <w:szCs w:val="26"/>
            <w:lang w:val="en-US"/>
          </w:rPr>
          <w:t>anyone that should have access to these documents</w:t>
        </w:r>
      </w:ins>
      <w:ins w:id="496" w:author="startklaar" w:date="2016-09-26T11:03:00Z">
        <w:r>
          <w:rPr>
            <w:rFonts w:ascii="Arial" w:hAnsi="Arial" w:cs="Arial"/>
            <w:sz w:val="26"/>
            <w:szCs w:val="26"/>
            <w:lang w:val="en-US"/>
          </w:rPr>
          <w:t>.</w:t>
        </w:r>
      </w:ins>
    </w:p>
    <w:p w:rsidR="002659EB" w:rsidRDefault="002659EB" w:rsidP="00217590">
      <w:pPr>
        <w:pStyle w:val="Standard"/>
        <w:rPr>
          <w:ins w:id="497" w:author="startklaar" w:date="2016-09-26T11:05:00Z"/>
          <w:rFonts w:ascii="Arial" w:hAnsi="Arial" w:cs="Arial"/>
          <w:b/>
          <w:sz w:val="26"/>
          <w:szCs w:val="26"/>
          <w:lang w:val="en-US"/>
        </w:rPr>
      </w:pPr>
      <w:ins w:id="498" w:author="startklaar" w:date="2016-09-26T11:04:00Z">
        <w:r w:rsidRPr="002659EB">
          <w:rPr>
            <w:rFonts w:ascii="Arial" w:hAnsi="Arial" w:cs="Arial"/>
            <w:b/>
            <w:sz w:val="26"/>
            <w:szCs w:val="26"/>
            <w:lang w:val="en-US"/>
            <w:rPrChange w:id="499" w:author="startklaar" w:date="2016-09-26T11:05:00Z">
              <w:rPr>
                <w:rFonts w:ascii="Arial" w:hAnsi="Arial" w:cs="Arial"/>
                <w:sz w:val="26"/>
                <w:szCs w:val="26"/>
                <w:lang w:val="en-US"/>
              </w:rPr>
            </w:rPrChange>
          </w:rPr>
          <w:t>The Client:</w:t>
        </w:r>
      </w:ins>
      <w:ins w:id="500" w:author="startklaar" w:date="2016-09-26T11:08:00Z">
        <w:r w:rsidR="00576D23">
          <w:rPr>
            <w:rFonts w:ascii="Arial" w:hAnsi="Arial" w:cs="Arial"/>
            <w:b/>
            <w:sz w:val="26"/>
            <w:szCs w:val="26"/>
            <w:lang w:val="en-US"/>
          </w:rPr>
          <w:t xml:space="preserve"> CEO of Barroc-IT</w:t>
        </w:r>
      </w:ins>
    </w:p>
    <w:p w:rsidR="00576D23" w:rsidRDefault="00576D23" w:rsidP="00217590">
      <w:pPr>
        <w:pStyle w:val="Standard"/>
        <w:rPr>
          <w:ins w:id="501" w:author="startklaar" w:date="2016-09-26T11:12:00Z"/>
          <w:rFonts w:ascii="Arial" w:hAnsi="Arial" w:cs="Arial"/>
          <w:sz w:val="26"/>
          <w:szCs w:val="26"/>
          <w:lang w:val="en-US"/>
        </w:rPr>
      </w:pPr>
      <w:ins w:id="502" w:author="startklaar" w:date="2016-09-26T11:09:00Z">
        <w:r>
          <w:rPr>
            <w:rFonts w:ascii="Arial" w:hAnsi="Arial" w:cs="Arial"/>
            <w:sz w:val="26"/>
            <w:szCs w:val="26"/>
            <w:lang w:val="en-US"/>
          </w:rPr>
          <w:t xml:space="preserve">To be sure the project is run smoothly there will be some expectations from the client. Once every week a meeting will be kept to keep the client up to date. Expected will be that the client should participate </w:t>
        </w:r>
      </w:ins>
      <w:ins w:id="503" w:author="startklaar" w:date="2016-09-26T11:10:00Z">
        <w:r>
          <w:rPr>
            <w:rFonts w:ascii="Arial" w:hAnsi="Arial" w:cs="Arial"/>
            <w:sz w:val="26"/>
            <w:szCs w:val="26"/>
            <w:lang w:val="en-US"/>
          </w:rPr>
          <w:t>to</w:t>
        </w:r>
      </w:ins>
      <w:ins w:id="504" w:author="startklaar" w:date="2016-09-26T11:09:00Z">
        <w:r>
          <w:rPr>
            <w:rFonts w:ascii="Arial" w:hAnsi="Arial" w:cs="Arial"/>
            <w:sz w:val="26"/>
            <w:szCs w:val="26"/>
            <w:lang w:val="en-US"/>
          </w:rPr>
          <w:t xml:space="preserve"> these meetings.</w:t>
        </w:r>
      </w:ins>
    </w:p>
    <w:p w:rsidR="00576D23" w:rsidRDefault="00576D23" w:rsidP="00217590">
      <w:pPr>
        <w:pStyle w:val="Standard"/>
        <w:rPr>
          <w:ins w:id="505" w:author="startklaar" w:date="2016-09-26T11:13:00Z"/>
          <w:rFonts w:ascii="Arial" w:hAnsi="Arial" w:cs="Arial"/>
          <w:b/>
          <w:sz w:val="26"/>
          <w:szCs w:val="26"/>
          <w:lang w:val="en-US"/>
        </w:rPr>
      </w:pPr>
      <w:ins w:id="506" w:author="startklaar" w:date="2016-09-26T11:12:00Z">
        <w:r w:rsidRPr="00576D23">
          <w:rPr>
            <w:rFonts w:ascii="Arial" w:hAnsi="Arial" w:cs="Arial"/>
            <w:b/>
            <w:sz w:val="26"/>
            <w:szCs w:val="26"/>
            <w:lang w:val="en-US"/>
            <w:rPrChange w:id="507" w:author="startklaar" w:date="2016-09-26T11:12:00Z">
              <w:rPr>
                <w:rFonts w:ascii="Arial" w:hAnsi="Arial" w:cs="Arial"/>
                <w:sz w:val="26"/>
                <w:szCs w:val="26"/>
                <w:lang w:val="en-US"/>
              </w:rPr>
            </w:rPrChange>
          </w:rPr>
          <w:t>Member</w:t>
        </w:r>
        <w:r>
          <w:rPr>
            <w:rFonts w:ascii="Arial" w:hAnsi="Arial" w:cs="Arial"/>
            <w:b/>
            <w:sz w:val="26"/>
            <w:szCs w:val="26"/>
            <w:lang w:val="en-US"/>
          </w:rPr>
          <w:t xml:space="preserve">: Cem Dursun, Anthony </w:t>
        </w:r>
        <w:r w:rsidRPr="00576D23">
          <w:rPr>
            <w:rFonts w:ascii="Arial" w:hAnsi="Arial" w:cs="Arial"/>
            <w:b/>
            <w:sz w:val="26"/>
            <w:szCs w:val="26"/>
            <w:lang w:val="en-US"/>
            <w:rPrChange w:id="508" w:author="startklaar" w:date="2016-09-26T11:13:00Z">
              <w:rPr>
                <w:rFonts w:ascii="Arial" w:hAnsi="Arial" w:cs="Arial"/>
                <w:lang w:val="en-US"/>
              </w:rPr>
            </w:rPrChange>
          </w:rPr>
          <w:t>Carincotte</w:t>
        </w:r>
      </w:ins>
    </w:p>
    <w:p w:rsidR="00D6070F" w:rsidRDefault="00576D23" w:rsidP="00217590">
      <w:pPr>
        <w:pStyle w:val="Standard"/>
        <w:rPr>
          <w:ins w:id="509" w:author="startklaar" w:date="2016-09-26T10:54:00Z"/>
          <w:rFonts w:ascii="Arial" w:hAnsi="Arial" w:cs="Arial"/>
          <w:sz w:val="26"/>
          <w:szCs w:val="26"/>
          <w:lang w:val="en-US"/>
        </w:rPr>
      </w:pPr>
      <w:ins w:id="510" w:author="startklaar" w:date="2016-09-26T11:14:00Z">
        <w:r>
          <w:rPr>
            <w:rFonts w:ascii="Arial" w:hAnsi="Arial" w:cs="Arial"/>
            <w:sz w:val="26"/>
            <w:szCs w:val="26"/>
            <w:lang w:val="en-US"/>
          </w:rPr>
          <w:t>Members will perform tasks and report daily to the project leader.</w:t>
        </w:r>
      </w:ins>
      <w:ins w:id="511" w:author="startklaar" w:date="2016-09-26T11:18:00Z">
        <w:r w:rsidR="00287F76">
          <w:rPr>
            <w:rFonts w:ascii="Arial" w:hAnsi="Arial" w:cs="Arial"/>
            <w:sz w:val="26"/>
            <w:szCs w:val="26"/>
            <w:lang w:val="en-US"/>
          </w:rPr>
          <w:t xml:space="preserve"> The project leader in this case is also a member.</w:t>
        </w:r>
      </w:ins>
      <w:ins w:id="512" w:author="startklaar" w:date="2016-09-26T11:19:00Z">
        <w:r w:rsidR="00287F76">
          <w:rPr>
            <w:rFonts w:ascii="Arial" w:hAnsi="Arial" w:cs="Arial"/>
            <w:sz w:val="26"/>
            <w:szCs w:val="26"/>
            <w:lang w:val="en-US"/>
          </w:rPr>
          <w:t xml:space="preserve"> All members will gather once every week to a meeting led by the project leader.</w:t>
        </w:r>
      </w:ins>
      <w:ins w:id="513" w:author="startklaar" w:date="2016-09-26T11:20:00Z">
        <w:r w:rsidR="00287F76">
          <w:rPr>
            <w:rFonts w:ascii="Arial" w:hAnsi="Arial" w:cs="Arial"/>
            <w:sz w:val="26"/>
            <w:szCs w:val="26"/>
            <w:lang w:val="en-US"/>
          </w:rPr>
          <w:t xml:space="preserve"> All members are responsible for the tasks appointed to them.</w:t>
        </w:r>
      </w:ins>
    </w:p>
    <w:p w:rsidR="00D6070F" w:rsidRPr="00287F76" w:rsidDel="00287F76" w:rsidRDefault="00D6070F" w:rsidP="00217590">
      <w:pPr>
        <w:pStyle w:val="Standard"/>
        <w:rPr>
          <w:del w:id="514" w:author="startklaar" w:date="2016-09-26T11:20:00Z"/>
          <w:rFonts w:ascii="Arial" w:hAnsi="Arial" w:cs="Arial"/>
          <w:sz w:val="26"/>
          <w:szCs w:val="26"/>
          <w:lang w:val="en-US"/>
          <w:rPrChange w:id="515" w:author="startklaar" w:date="2016-09-26T11:20:00Z">
            <w:rPr>
              <w:del w:id="516" w:author="startklaar" w:date="2016-09-26T11:20:00Z"/>
              <w:rFonts w:ascii="Arial" w:hAnsi="Arial" w:cs="Arial"/>
              <w:b/>
              <w:sz w:val="28"/>
              <w:szCs w:val="28"/>
              <w:lang w:val="en-US"/>
            </w:rPr>
          </w:rPrChange>
        </w:rPr>
      </w:pPr>
    </w:p>
    <w:p w:rsidR="00287F76" w:rsidRDefault="00287F76">
      <w:pPr>
        <w:rPr>
          <w:ins w:id="517" w:author="startklaar" w:date="2016-09-26T11:20:00Z"/>
          <w:rFonts w:ascii="Arial" w:hAnsi="Arial" w:cs="Arial"/>
          <w:b/>
          <w:sz w:val="28"/>
          <w:szCs w:val="28"/>
          <w:lang w:val="en-US"/>
        </w:rPr>
      </w:pPr>
    </w:p>
    <w:tbl>
      <w:tblPr>
        <w:tblpPr w:leftFromText="141" w:rightFromText="141" w:vertAnchor="text" w:horzAnchor="margin" w:tblpY="512"/>
        <w:tblW w:w="7401" w:type="dxa"/>
        <w:tblLayout w:type="fixed"/>
        <w:tblCellMar>
          <w:left w:w="10" w:type="dxa"/>
          <w:right w:w="10" w:type="dxa"/>
        </w:tblCellMar>
        <w:tblLook w:val="0000" w:firstRow="0" w:lastRow="0" w:firstColumn="0" w:lastColumn="0" w:noHBand="0" w:noVBand="0"/>
      </w:tblPr>
      <w:tblGrid>
        <w:gridCol w:w="2314"/>
        <w:gridCol w:w="1877"/>
        <w:gridCol w:w="3210"/>
      </w:tblGrid>
      <w:tr w:rsidR="00287F76" w:rsidRPr="003D1DBB" w:rsidDel="00287F76" w:rsidTr="00287F76">
        <w:trPr>
          <w:del w:id="518" w:author="startklaar" w:date="2016-09-26T11:24:00Z"/>
        </w:trPr>
        <w:tc>
          <w:tcPr>
            <w:tcW w:w="2314"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519" w:author="startklaar" w:date="2016-09-26T11:24:00Z"/>
                <w:rFonts w:ascii="Arial" w:hAnsi="Arial" w:cs="Arial"/>
                <w:lang w:val="en-US"/>
              </w:rPr>
            </w:pPr>
            <w:moveToRangeStart w:id="520" w:author="startklaar" w:date="2016-09-26T11:21:00Z" w:name="move462652189"/>
            <w:moveTo w:id="521" w:author="startklaar" w:date="2016-09-26T11:21:00Z">
              <w:del w:id="522" w:author="startklaar" w:date="2016-09-26T11:24:00Z">
                <w:r w:rsidRPr="003D1DBB" w:rsidDel="00287F76">
                  <w:rPr>
                    <w:rFonts w:ascii="Arial" w:hAnsi="Arial" w:cs="Arial"/>
                    <w:lang w:val="en-US"/>
                  </w:rPr>
                  <w:delText>Project member</w:delText>
                </w:r>
              </w:del>
            </w:moveTo>
          </w:p>
        </w:tc>
        <w:tc>
          <w:tcPr>
            <w:tcW w:w="1877"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523" w:author="startklaar" w:date="2016-09-26T11:24:00Z"/>
                <w:rFonts w:ascii="Arial" w:hAnsi="Arial" w:cs="Arial"/>
                <w:lang w:val="en-US"/>
              </w:rPr>
            </w:pPr>
            <w:moveTo w:id="524" w:author="startklaar" w:date="2016-09-26T11:21:00Z">
              <w:del w:id="525" w:author="startklaar" w:date="2016-09-26T11:24:00Z">
                <w:r w:rsidRPr="003D1DBB" w:rsidDel="00287F76">
                  <w:rPr>
                    <w:rFonts w:ascii="Arial" w:hAnsi="Arial" w:cs="Arial"/>
                    <w:lang w:val="en-US"/>
                  </w:rPr>
                  <w:delText>Phone number</w:delText>
                </w:r>
              </w:del>
            </w:moveTo>
          </w:p>
        </w:tc>
        <w:tc>
          <w:tcPr>
            <w:tcW w:w="3210" w:type="dxa"/>
            <w:tcBorders>
              <w:top w:val="single" w:sz="1" w:space="0" w:color="000000"/>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26" w:author="startklaar" w:date="2016-09-26T11:24:00Z"/>
                <w:rFonts w:ascii="Arial" w:hAnsi="Arial" w:cs="Arial"/>
                <w:lang w:val="en-US"/>
              </w:rPr>
            </w:pPr>
            <w:moveTo w:id="527" w:author="startklaar" w:date="2016-09-26T11:21:00Z">
              <w:del w:id="528" w:author="startklaar" w:date="2016-09-26T11:24:00Z">
                <w:r w:rsidRPr="003D1DBB" w:rsidDel="00287F76">
                  <w:rPr>
                    <w:rFonts w:ascii="Arial" w:hAnsi="Arial" w:cs="Arial"/>
                    <w:lang w:val="en-US"/>
                  </w:rPr>
                  <w:delText>E-mail address</w:delText>
                </w:r>
              </w:del>
            </w:moveTo>
          </w:p>
        </w:tc>
      </w:tr>
      <w:tr w:rsidR="00287F76" w:rsidRPr="003D1DBB" w:rsidDel="00287F76" w:rsidTr="00287F76">
        <w:trPr>
          <w:trHeight w:val="142"/>
          <w:del w:id="529"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30" w:author="startklaar" w:date="2016-09-26T11:24:00Z"/>
                <w:rFonts w:ascii="Arial" w:hAnsi="Arial" w:cs="Arial"/>
                <w:lang w:val="en-US"/>
              </w:rPr>
            </w:pPr>
            <w:moveTo w:id="531" w:author="startklaar" w:date="2016-09-26T11:21:00Z">
              <w:del w:id="532" w:author="startklaar" w:date="2016-09-26T11:24:00Z">
                <w:r w:rsidRPr="003D1DBB" w:rsidDel="00287F76">
                  <w:rPr>
                    <w:rFonts w:ascii="Arial" w:hAnsi="Arial" w:cs="Arial"/>
                    <w:lang w:val="en-US"/>
                  </w:rPr>
                  <w:delText>Anthony Carincotte</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33" w:author="startklaar" w:date="2016-09-26T11:24:00Z"/>
                <w:rFonts w:ascii="Arial" w:hAnsi="Arial" w:cs="Arial"/>
                <w:lang w:val="en-US"/>
              </w:rPr>
            </w:pPr>
            <w:moveTo w:id="534" w:author="startklaar" w:date="2016-09-26T11:21:00Z">
              <w:del w:id="535" w:author="startklaar" w:date="2016-09-26T11:24:00Z">
                <w:r w:rsidRPr="003D1DBB" w:rsidDel="00287F76">
                  <w:rPr>
                    <w:rFonts w:ascii="Arial" w:hAnsi="Arial" w:cs="Arial"/>
                    <w:lang w:val="en-US"/>
                  </w:rPr>
                  <w:delText>0638324262</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36" w:author="startklaar" w:date="2016-09-26T11:24:00Z"/>
                <w:rFonts w:ascii="Arial" w:hAnsi="Arial" w:cs="Arial"/>
                <w:lang w:val="en-US"/>
              </w:rPr>
            </w:pPr>
            <w:moveTo w:id="537" w:author="startklaar" w:date="2016-09-26T11:21:00Z">
              <w:del w:id="538" w:author="startklaar" w:date="2016-09-26T11:24:00Z">
                <w:r w:rsidRPr="003D1DBB" w:rsidDel="00287F76">
                  <w:rPr>
                    <w:rFonts w:ascii="Arial" w:hAnsi="Arial" w:cs="Arial"/>
                    <w:lang w:val="en-US"/>
                  </w:rPr>
                  <w:delText>Anthogame57@yahoo.fr</w:delText>
                </w:r>
              </w:del>
            </w:moveTo>
          </w:p>
        </w:tc>
      </w:tr>
      <w:tr w:rsidR="00287F76" w:rsidRPr="003D1DBB" w:rsidDel="00287F76" w:rsidTr="00287F76">
        <w:trPr>
          <w:del w:id="539"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40" w:author="startklaar" w:date="2016-09-26T11:24:00Z"/>
                <w:rFonts w:ascii="Arial" w:hAnsi="Arial" w:cs="Arial"/>
                <w:sz w:val="24"/>
                <w:szCs w:val="24"/>
                <w:lang w:val="en-US"/>
              </w:rPr>
            </w:pPr>
            <w:moveTo w:id="541" w:author="startklaar" w:date="2016-09-26T11:21:00Z">
              <w:del w:id="542" w:author="startklaar" w:date="2016-09-26T11:24:00Z">
                <w:r w:rsidRPr="003D1DBB" w:rsidDel="00287F76">
                  <w:rPr>
                    <w:rFonts w:ascii="Arial" w:hAnsi="Arial" w:cs="Arial"/>
                    <w:sz w:val="24"/>
                    <w:szCs w:val="24"/>
                    <w:lang w:val="en-US"/>
                  </w:rPr>
                  <w:delText>Cem Dursun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43" w:author="startklaar" w:date="2016-09-26T11:24:00Z"/>
                <w:rFonts w:ascii="Arial" w:hAnsi="Arial" w:cs="Arial"/>
                <w:lang w:val="en-US"/>
              </w:rPr>
            </w:pPr>
            <w:moveTo w:id="544" w:author="startklaar" w:date="2016-09-26T11:21:00Z">
              <w:del w:id="545" w:author="startklaar" w:date="2016-09-26T11:24:00Z">
                <w:r w:rsidRPr="003D1DBB" w:rsidDel="00287F76">
                  <w:rPr>
                    <w:rFonts w:ascii="Arial" w:hAnsi="Arial" w:cs="Arial"/>
                    <w:lang w:val="en-US"/>
                  </w:rPr>
                  <w:delText>06</w:delText>
                </w:r>
              </w:del>
              <w:del w:id="546" w:author="startklaar" w:date="2016-09-26T11:21:00Z">
                <w:r w:rsidRPr="003D1DBB" w:rsidDel="00287F76">
                  <w:rPr>
                    <w:rFonts w:ascii="Arial" w:hAnsi="Arial" w:cs="Arial"/>
                    <w:lang w:val="en-US"/>
                  </w:rPr>
                  <w:delText>-</w:delText>
                </w:r>
              </w:del>
              <w:del w:id="547" w:author="startklaar" w:date="2016-09-26T11:24:00Z">
                <w:r w:rsidRPr="003D1DBB" w:rsidDel="00287F76">
                  <w:rPr>
                    <w:rFonts w:ascii="Arial" w:hAnsi="Arial" w:cs="Arial"/>
                    <w:lang w:val="en-US"/>
                  </w:rPr>
                  <w:delText>20439975</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48" w:author="startklaar" w:date="2016-09-26T11:24:00Z"/>
                <w:rFonts w:ascii="Arial" w:hAnsi="Arial" w:cs="Arial"/>
                <w:lang w:val="en-US"/>
              </w:rPr>
            </w:pPr>
            <w:moveTo w:id="549" w:author="startklaar" w:date="2016-09-26T11:21:00Z">
              <w:del w:id="550" w:author="startklaar" w:date="2016-09-26T11:24:00Z">
                <w:r w:rsidRPr="003D1DBB" w:rsidDel="00287F76">
                  <w:rPr>
                    <w:rFonts w:ascii="Arial" w:hAnsi="Arial" w:cs="Arial"/>
                    <w:lang w:val="en-US"/>
                  </w:rPr>
                  <w:delText>Cemdursun@msn.com</w:delText>
                </w:r>
              </w:del>
            </w:moveTo>
          </w:p>
        </w:tc>
      </w:tr>
      <w:tr w:rsidR="00287F76" w:rsidRPr="003D1DBB" w:rsidDel="00287F76" w:rsidTr="00287F76">
        <w:trPr>
          <w:del w:id="551"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rPr>
                <w:del w:id="552" w:author="startklaar" w:date="2016-09-26T11:24:00Z"/>
                <w:rFonts w:ascii="Arial" w:hAnsi="Arial" w:cs="Arial"/>
                <w:sz w:val="24"/>
                <w:szCs w:val="24"/>
                <w:lang w:val="en-US"/>
              </w:rPr>
            </w:pPr>
            <w:moveTo w:id="553" w:author="startklaar" w:date="2016-09-26T11:21:00Z">
              <w:del w:id="554" w:author="startklaar" w:date="2016-09-26T11:24:00Z">
                <w:r w:rsidRPr="003D1DBB" w:rsidDel="00287F76">
                  <w:rPr>
                    <w:rFonts w:ascii="Arial" w:hAnsi="Arial" w:cs="Arial"/>
                    <w:sz w:val="24"/>
                    <w:szCs w:val="24"/>
                    <w:lang w:val="en-US"/>
                  </w:rPr>
                  <w:delText>Mike van Nieuwburg</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55"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56" w:author="startklaar" w:date="2016-09-26T11:24:00Z"/>
                <w:rFonts w:ascii="Arial" w:hAnsi="Arial" w:cs="Arial"/>
                <w:lang w:val="en-US"/>
              </w:rPr>
            </w:pPr>
          </w:p>
        </w:tc>
      </w:tr>
      <w:tr w:rsidR="00287F76" w:rsidRPr="003D1DBB" w:rsidDel="00287F76" w:rsidTr="00287F76">
        <w:trPr>
          <w:del w:id="557"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58" w:author="startklaar" w:date="2016-09-26T11:24:00Z"/>
                <w:rFonts w:ascii="Arial" w:hAnsi="Arial" w:cs="Arial"/>
                <w:sz w:val="24"/>
                <w:szCs w:val="24"/>
                <w:lang w:val="en-US"/>
              </w:rPr>
            </w:pPr>
            <w:moveTo w:id="559" w:author="startklaar" w:date="2016-09-26T11:21:00Z">
              <w:del w:id="560" w:author="startklaar" w:date="2016-09-26T11:24:00Z">
                <w:r w:rsidRPr="003D1DBB" w:rsidDel="00287F76">
                  <w:rPr>
                    <w:rFonts w:ascii="Arial" w:hAnsi="Arial" w:cs="Arial"/>
                    <w:sz w:val="24"/>
                    <w:szCs w:val="24"/>
                    <w:lang w:val="en-US"/>
                  </w:rPr>
                  <w:delText>Nico Steenvoorden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561"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562" w:author="startklaar" w:date="2016-09-26T11:24:00Z"/>
                <w:rFonts w:ascii="Arial" w:hAnsi="Arial" w:cs="Arial"/>
                <w:lang w:val="en-US"/>
              </w:rPr>
            </w:pPr>
          </w:p>
        </w:tc>
      </w:tr>
      <w:moveToRangeEnd w:id="520"/>
    </w:tbl>
    <w:p w:rsidR="00287F76" w:rsidRDefault="00287F76">
      <w:pPr>
        <w:rPr>
          <w:ins w:id="563" w:author="startklaar" w:date="2016-09-26T11:24:00Z"/>
          <w:rFonts w:ascii="Arial" w:hAnsi="Arial" w:cs="Arial"/>
          <w:b/>
          <w:sz w:val="28"/>
          <w:szCs w:val="28"/>
          <w:lang w:val="en-US"/>
        </w:rPr>
      </w:pPr>
    </w:p>
    <w:p w:rsidR="00287F76" w:rsidRDefault="00287F76">
      <w:pPr>
        <w:rPr>
          <w:ins w:id="564" w:author="startklaar" w:date="2016-09-26T11:24:00Z"/>
          <w:lang w:val="en-US"/>
        </w:rPr>
      </w:pPr>
      <w:ins w:id="565" w:author="startklaar" w:date="2016-09-26T11:24:00Z">
        <w:r>
          <w:rPr>
            <w:lang w:val="en-US"/>
          </w:rPr>
          <w:br w:type="page"/>
        </w:r>
      </w:ins>
    </w:p>
    <w:p w:rsidR="00287F76" w:rsidRDefault="00287F76">
      <w:pPr>
        <w:rPr>
          <w:ins w:id="566" w:author="startklaar" w:date="2016-09-26T11:20:00Z"/>
          <w:rFonts w:ascii="Arial" w:hAnsi="Arial" w:cs="Arial"/>
          <w:b/>
          <w:sz w:val="28"/>
          <w:szCs w:val="28"/>
          <w:lang w:val="en-US"/>
        </w:rPr>
      </w:pPr>
      <w:ins w:id="567" w:author="startklaar" w:date="2016-09-26T11:20:00Z">
        <w:r>
          <w:rPr>
            <w:rFonts w:ascii="Arial" w:hAnsi="Arial" w:cs="Arial"/>
            <w:b/>
            <w:sz w:val="28"/>
            <w:szCs w:val="28"/>
            <w:lang w:val="en-US"/>
          </w:rPr>
          <w:lastRenderedPageBreak/>
          <w:t>Project member details:</w:t>
        </w:r>
      </w:ins>
    </w:p>
    <w:tbl>
      <w:tblPr>
        <w:tblStyle w:val="Grilledutableau"/>
        <w:tblpPr w:leftFromText="141" w:rightFromText="141" w:vertAnchor="text" w:horzAnchor="margin" w:tblpY="694"/>
        <w:tblW w:w="10038" w:type="dxa"/>
        <w:tblLook w:val="04A0" w:firstRow="1" w:lastRow="0" w:firstColumn="1" w:lastColumn="0" w:noHBand="0" w:noVBand="1"/>
        <w:tblPrChange w:id="568" w:author="startklaar" w:date="2016-09-26T11:24:00Z">
          <w:tblPr>
            <w:tblStyle w:val="Grilledutableau"/>
            <w:tblpPr w:leftFromText="141" w:rightFromText="141" w:vertAnchor="text" w:tblpY="-26"/>
            <w:tblW w:w="10038" w:type="dxa"/>
            <w:tblLook w:val="04A0" w:firstRow="1" w:lastRow="0" w:firstColumn="1" w:lastColumn="0" w:noHBand="0" w:noVBand="1"/>
          </w:tblPr>
        </w:tblPrChange>
      </w:tblPr>
      <w:tblGrid>
        <w:gridCol w:w="2223"/>
        <w:gridCol w:w="3020"/>
        <w:gridCol w:w="2707"/>
        <w:gridCol w:w="2088"/>
        <w:tblGridChange w:id="569">
          <w:tblGrid>
            <w:gridCol w:w="2223"/>
            <w:gridCol w:w="3020"/>
            <w:gridCol w:w="2707"/>
            <w:gridCol w:w="2088"/>
          </w:tblGrid>
        </w:tblGridChange>
      </w:tblGrid>
      <w:tr w:rsidR="00287F76" w:rsidTr="00287F76">
        <w:trPr>
          <w:trHeight w:val="485"/>
          <w:ins w:id="570" w:author="startklaar" w:date="2016-09-26T11:24:00Z"/>
          <w:trPrChange w:id="571" w:author="startklaar" w:date="2016-09-26T11:24:00Z">
            <w:trPr>
              <w:trHeight w:val="485"/>
            </w:trPr>
          </w:trPrChange>
        </w:trPr>
        <w:tc>
          <w:tcPr>
            <w:tcW w:w="2223" w:type="dxa"/>
            <w:tcPrChange w:id="572" w:author="startklaar" w:date="2016-09-26T11:24:00Z">
              <w:tcPr>
                <w:tcW w:w="2223" w:type="dxa"/>
              </w:tcPr>
            </w:tcPrChange>
          </w:tcPr>
          <w:p w:rsidR="00287F76" w:rsidRDefault="00287F76" w:rsidP="00287F76">
            <w:pPr>
              <w:rPr>
                <w:ins w:id="573" w:author="startklaar" w:date="2016-09-26T11:24:00Z"/>
                <w:noProof/>
                <w:lang w:val="nl-NL"/>
              </w:rPr>
            </w:pPr>
            <w:ins w:id="574" w:author="startklaar" w:date="2016-09-26T11:24:00Z">
              <w:r>
                <w:rPr>
                  <w:noProof/>
                  <w:lang w:val="nl-NL"/>
                </w:rPr>
                <w:t>Naam</w:t>
              </w:r>
            </w:ins>
          </w:p>
        </w:tc>
        <w:tc>
          <w:tcPr>
            <w:tcW w:w="3020" w:type="dxa"/>
            <w:tcPrChange w:id="575" w:author="startklaar" w:date="2016-09-26T11:24:00Z">
              <w:tcPr>
                <w:tcW w:w="3020" w:type="dxa"/>
              </w:tcPr>
            </w:tcPrChange>
          </w:tcPr>
          <w:p w:rsidR="00287F76" w:rsidRDefault="00287F76" w:rsidP="00287F76">
            <w:pPr>
              <w:rPr>
                <w:ins w:id="576" w:author="startklaar" w:date="2016-09-26T11:24:00Z"/>
                <w:noProof/>
                <w:lang w:val="nl-NL"/>
              </w:rPr>
            </w:pPr>
            <w:ins w:id="577" w:author="startklaar" w:date="2016-09-26T11:24:00Z">
              <w:r>
                <w:rPr>
                  <w:noProof/>
                  <w:lang w:val="nl-NL"/>
                </w:rPr>
                <w:t>Email</w:t>
              </w:r>
            </w:ins>
          </w:p>
        </w:tc>
        <w:tc>
          <w:tcPr>
            <w:tcW w:w="2707" w:type="dxa"/>
            <w:tcPrChange w:id="578" w:author="startklaar" w:date="2016-09-26T11:24:00Z">
              <w:tcPr>
                <w:tcW w:w="2707" w:type="dxa"/>
              </w:tcPr>
            </w:tcPrChange>
          </w:tcPr>
          <w:p w:rsidR="00287F76" w:rsidRDefault="00287F76" w:rsidP="00287F76">
            <w:pPr>
              <w:rPr>
                <w:ins w:id="579" w:author="startklaar" w:date="2016-09-26T11:24:00Z"/>
                <w:noProof/>
                <w:lang w:val="nl-NL"/>
              </w:rPr>
            </w:pPr>
            <w:ins w:id="580" w:author="startklaar" w:date="2016-09-26T11:24:00Z">
              <w:r>
                <w:rPr>
                  <w:noProof/>
                  <w:lang w:val="nl-NL"/>
                </w:rPr>
                <w:t>Telefoonnummer</w:t>
              </w:r>
            </w:ins>
          </w:p>
        </w:tc>
        <w:tc>
          <w:tcPr>
            <w:tcW w:w="2088" w:type="dxa"/>
            <w:tcPrChange w:id="581" w:author="startklaar" w:date="2016-09-26T11:24:00Z">
              <w:tcPr>
                <w:tcW w:w="2088" w:type="dxa"/>
              </w:tcPr>
            </w:tcPrChange>
          </w:tcPr>
          <w:p w:rsidR="00287F76" w:rsidRDefault="00287F76" w:rsidP="00287F76">
            <w:pPr>
              <w:rPr>
                <w:ins w:id="582" w:author="startklaar" w:date="2016-09-26T11:24:00Z"/>
                <w:noProof/>
                <w:lang w:val="nl-NL"/>
              </w:rPr>
            </w:pPr>
            <w:ins w:id="583" w:author="startklaar" w:date="2016-09-26T11:24:00Z">
              <w:r>
                <w:rPr>
                  <w:noProof/>
                  <w:lang w:val="nl-NL"/>
                </w:rPr>
                <w:t>Skype</w:t>
              </w:r>
            </w:ins>
          </w:p>
        </w:tc>
      </w:tr>
      <w:tr w:rsidR="00287F76" w:rsidTr="00287F76">
        <w:trPr>
          <w:trHeight w:val="739"/>
          <w:ins w:id="584" w:author="startklaar" w:date="2016-09-26T11:24:00Z"/>
          <w:trPrChange w:id="585" w:author="startklaar" w:date="2016-09-26T11:24:00Z">
            <w:trPr>
              <w:trHeight w:val="739"/>
            </w:trPr>
          </w:trPrChange>
        </w:trPr>
        <w:tc>
          <w:tcPr>
            <w:tcW w:w="2223" w:type="dxa"/>
            <w:tcPrChange w:id="586" w:author="startklaar" w:date="2016-09-26T11:24:00Z">
              <w:tcPr>
                <w:tcW w:w="2223" w:type="dxa"/>
              </w:tcPr>
            </w:tcPrChange>
          </w:tcPr>
          <w:p w:rsidR="00287F76" w:rsidRDefault="00287F76" w:rsidP="00287F76">
            <w:pPr>
              <w:rPr>
                <w:ins w:id="587" w:author="startklaar" w:date="2016-09-26T11:24:00Z"/>
                <w:noProof/>
                <w:lang w:val="nl-NL"/>
              </w:rPr>
            </w:pPr>
            <w:ins w:id="588" w:author="startklaar" w:date="2016-09-26T11:24:00Z">
              <w:r>
                <w:rPr>
                  <w:noProof/>
                  <w:lang w:val="nl-NL"/>
                </w:rPr>
                <w:t>Mike van Nieuwburg</w:t>
              </w:r>
            </w:ins>
          </w:p>
        </w:tc>
        <w:tc>
          <w:tcPr>
            <w:tcW w:w="3020" w:type="dxa"/>
            <w:tcPrChange w:id="589" w:author="startklaar" w:date="2016-09-26T11:24:00Z">
              <w:tcPr>
                <w:tcW w:w="3020" w:type="dxa"/>
              </w:tcPr>
            </w:tcPrChange>
          </w:tcPr>
          <w:p w:rsidR="00287F76" w:rsidRDefault="00287F76" w:rsidP="00287F76">
            <w:pPr>
              <w:rPr>
                <w:ins w:id="590" w:author="startklaar" w:date="2016-09-26T11:24:00Z"/>
                <w:noProof/>
                <w:lang w:val="nl-NL"/>
              </w:rPr>
            </w:pPr>
            <w:ins w:id="591" w:author="startklaar" w:date="2016-09-26T11:24:00Z">
              <w:r>
                <w:rPr>
                  <w:noProof/>
                  <w:lang w:val="nl-NL"/>
                </w:rPr>
                <w:t>D215937@outlook.com</w:t>
              </w:r>
            </w:ins>
          </w:p>
        </w:tc>
        <w:tc>
          <w:tcPr>
            <w:tcW w:w="2707" w:type="dxa"/>
            <w:tcPrChange w:id="592" w:author="startklaar" w:date="2016-09-26T11:24:00Z">
              <w:tcPr>
                <w:tcW w:w="2707" w:type="dxa"/>
              </w:tcPr>
            </w:tcPrChange>
          </w:tcPr>
          <w:p w:rsidR="00287F76" w:rsidRDefault="00287F76" w:rsidP="00287F76">
            <w:pPr>
              <w:rPr>
                <w:ins w:id="593" w:author="startklaar" w:date="2016-09-26T11:24:00Z"/>
                <w:noProof/>
                <w:lang w:val="nl-NL"/>
              </w:rPr>
            </w:pPr>
            <w:ins w:id="594" w:author="startklaar" w:date="2016-09-26T11:24:00Z">
              <w:r>
                <w:rPr>
                  <w:noProof/>
                  <w:lang w:val="nl-NL"/>
                </w:rPr>
                <w:t>+31681092854</w:t>
              </w:r>
            </w:ins>
          </w:p>
        </w:tc>
        <w:tc>
          <w:tcPr>
            <w:tcW w:w="2088" w:type="dxa"/>
            <w:tcPrChange w:id="595" w:author="startklaar" w:date="2016-09-26T11:24:00Z">
              <w:tcPr>
                <w:tcW w:w="2088" w:type="dxa"/>
              </w:tcPr>
            </w:tcPrChange>
          </w:tcPr>
          <w:p w:rsidR="00287F76" w:rsidRDefault="00287F76" w:rsidP="00287F76">
            <w:pPr>
              <w:rPr>
                <w:ins w:id="596" w:author="startklaar" w:date="2016-09-26T11:24:00Z"/>
                <w:noProof/>
                <w:lang w:val="nl-NL"/>
              </w:rPr>
            </w:pPr>
            <w:ins w:id="597" w:author="startklaar" w:date="2016-09-26T11:24:00Z">
              <w:r>
                <w:rPr>
                  <w:noProof/>
                  <w:lang w:val="nl-NL"/>
                </w:rPr>
                <w:t>D215937</w:t>
              </w:r>
            </w:ins>
          </w:p>
        </w:tc>
      </w:tr>
      <w:tr w:rsidR="00287F76" w:rsidTr="00287F76">
        <w:trPr>
          <w:trHeight w:val="739"/>
          <w:ins w:id="598" w:author="startklaar" w:date="2016-09-26T11:24:00Z"/>
          <w:trPrChange w:id="599" w:author="startklaar" w:date="2016-09-26T11:24:00Z">
            <w:trPr>
              <w:trHeight w:val="739"/>
            </w:trPr>
          </w:trPrChange>
        </w:trPr>
        <w:tc>
          <w:tcPr>
            <w:tcW w:w="2223" w:type="dxa"/>
            <w:tcPrChange w:id="600" w:author="startklaar" w:date="2016-09-26T11:24:00Z">
              <w:tcPr>
                <w:tcW w:w="2223" w:type="dxa"/>
              </w:tcPr>
            </w:tcPrChange>
          </w:tcPr>
          <w:p w:rsidR="00287F76" w:rsidRDefault="00287F76" w:rsidP="00287F76">
            <w:pPr>
              <w:rPr>
                <w:ins w:id="601" w:author="startklaar" w:date="2016-09-26T11:24:00Z"/>
                <w:noProof/>
                <w:lang w:val="nl-NL"/>
              </w:rPr>
            </w:pPr>
            <w:ins w:id="602" w:author="startklaar" w:date="2016-09-26T11:24:00Z">
              <w:r>
                <w:rPr>
                  <w:noProof/>
                  <w:lang w:val="nl-NL"/>
                </w:rPr>
                <w:t>Nico Steenvoorden</w:t>
              </w:r>
            </w:ins>
          </w:p>
        </w:tc>
        <w:tc>
          <w:tcPr>
            <w:tcW w:w="3020" w:type="dxa"/>
            <w:tcPrChange w:id="603" w:author="startklaar" w:date="2016-09-26T11:24:00Z">
              <w:tcPr>
                <w:tcW w:w="3020" w:type="dxa"/>
              </w:tcPr>
            </w:tcPrChange>
          </w:tcPr>
          <w:p w:rsidR="00287F76" w:rsidRDefault="00287F76" w:rsidP="00287F76">
            <w:pPr>
              <w:rPr>
                <w:ins w:id="604" w:author="startklaar" w:date="2016-09-26T11:24:00Z"/>
                <w:noProof/>
                <w:lang w:val="nl-NL"/>
              </w:rPr>
            </w:pPr>
            <w:ins w:id="605" w:author="startklaar" w:date="2016-09-26T11:24:00Z">
              <w:r>
                <w:rPr>
                  <w:noProof/>
                  <w:lang w:val="nl-NL"/>
                </w:rPr>
                <w:t>D180941@edu.rocwb.nl</w:t>
              </w:r>
            </w:ins>
          </w:p>
        </w:tc>
        <w:tc>
          <w:tcPr>
            <w:tcW w:w="2707" w:type="dxa"/>
            <w:tcPrChange w:id="606" w:author="startklaar" w:date="2016-09-26T11:24:00Z">
              <w:tcPr>
                <w:tcW w:w="2707" w:type="dxa"/>
              </w:tcPr>
            </w:tcPrChange>
          </w:tcPr>
          <w:p w:rsidR="00287F76" w:rsidRDefault="00287F76" w:rsidP="00287F76">
            <w:pPr>
              <w:rPr>
                <w:ins w:id="607" w:author="startklaar" w:date="2016-09-26T11:24:00Z"/>
                <w:noProof/>
                <w:lang w:val="nl-NL"/>
              </w:rPr>
            </w:pPr>
            <w:ins w:id="608" w:author="startklaar" w:date="2016-09-26T11:24:00Z">
              <w:r>
                <w:rPr>
                  <w:noProof/>
                  <w:lang w:val="nl-NL"/>
                </w:rPr>
                <w:t>+31653696821</w:t>
              </w:r>
            </w:ins>
          </w:p>
        </w:tc>
        <w:tc>
          <w:tcPr>
            <w:tcW w:w="2088" w:type="dxa"/>
            <w:tcPrChange w:id="609" w:author="startklaar" w:date="2016-09-26T11:24:00Z">
              <w:tcPr>
                <w:tcW w:w="2088" w:type="dxa"/>
              </w:tcPr>
            </w:tcPrChange>
          </w:tcPr>
          <w:p w:rsidR="00287F76" w:rsidRPr="0015325D" w:rsidRDefault="00287F76" w:rsidP="00287F76">
            <w:pPr>
              <w:rPr>
                <w:ins w:id="610" w:author="startklaar" w:date="2016-09-26T11:24:00Z"/>
                <w:rFonts w:ascii="Times New Roman" w:eastAsia="Times New Roman" w:hAnsi="Times New Roman" w:cs="Times New Roman"/>
                <w:szCs w:val="24"/>
                <w:lang w:val="en-GB" w:eastAsia="en-GB"/>
              </w:rPr>
            </w:pPr>
            <w:ins w:id="611" w:author="startklaar" w:date="2016-09-26T11:24:00Z">
              <w:r w:rsidRPr="0015325D">
                <w:rPr>
                  <w:rFonts w:ascii="Times New Roman" w:eastAsia="Times New Roman" w:hAnsi="Times New Roman" w:cs="Times New Roman"/>
                  <w:szCs w:val="24"/>
                  <w:lang w:val="en-GB" w:eastAsia="en-GB"/>
                </w:rPr>
                <w:t>drawolf999</w:t>
              </w:r>
            </w:ins>
          </w:p>
          <w:p w:rsidR="00287F76" w:rsidRDefault="00287F76" w:rsidP="00287F76">
            <w:pPr>
              <w:rPr>
                <w:ins w:id="612" w:author="startklaar" w:date="2016-09-26T11:24:00Z"/>
                <w:noProof/>
                <w:lang w:val="nl-NL"/>
              </w:rPr>
            </w:pPr>
          </w:p>
        </w:tc>
      </w:tr>
      <w:tr w:rsidR="00287F76" w:rsidTr="00287F76">
        <w:trPr>
          <w:trHeight w:val="700"/>
          <w:ins w:id="613" w:author="startklaar" w:date="2016-09-26T11:24:00Z"/>
          <w:trPrChange w:id="614" w:author="startklaar" w:date="2016-09-26T11:24:00Z">
            <w:trPr>
              <w:trHeight w:val="700"/>
            </w:trPr>
          </w:trPrChange>
        </w:trPr>
        <w:tc>
          <w:tcPr>
            <w:tcW w:w="2223" w:type="dxa"/>
            <w:tcPrChange w:id="615" w:author="startklaar" w:date="2016-09-26T11:24:00Z">
              <w:tcPr>
                <w:tcW w:w="2223" w:type="dxa"/>
              </w:tcPr>
            </w:tcPrChange>
          </w:tcPr>
          <w:p w:rsidR="00287F76" w:rsidRDefault="00287F76" w:rsidP="00287F76">
            <w:pPr>
              <w:rPr>
                <w:ins w:id="616" w:author="startklaar" w:date="2016-09-26T11:24:00Z"/>
                <w:noProof/>
                <w:lang w:val="nl-NL"/>
              </w:rPr>
            </w:pPr>
            <w:ins w:id="617" w:author="startklaar" w:date="2016-09-26T11:24:00Z">
              <w:r w:rsidRPr="00EB035A">
                <w:rPr>
                  <w:noProof/>
                  <w:lang w:val="nl-NL"/>
                </w:rPr>
                <w:t>Anthony Carinotte</w:t>
              </w:r>
            </w:ins>
          </w:p>
        </w:tc>
        <w:tc>
          <w:tcPr>
            <w:tcW w:w="3020" w:type="dxa"/>
            <w:tcPrChange w:id="618" w:author="startklaar" w:date="2016-09-26T11:24:00Z">
              <w:tcPr>
                <w:tcW w:w="3020" w:type="dxa"/>
              </w:tcPr>
            </w:tcPrChange>
          </w:tcPr>
          <w:p w:rsidR="00287F76" w:rsidRDefault="00287F76" w:rsidP="00287F76">
            <w:pPr>
              <w:rPr>
                <w:ins w:id="619" w:author="startklaar" w:date="2016-09-26T11:24:00Z"/>
                <w:noProof/>
                <w:lang w:val="nl-NL"/>
              </w:rPr>
            </w:pPr>
            <w:ins w:id="620" w:author="startklaar" w:date="2016-09-26T11:24:00Z">
              <w:r>
                <w:rPr>
                  <w:noProof/>
                  <w:lang w:val="nl-NL"/>
                </w:rPr>
                <w:t>D208326@edu.rocwb.nl</w:t>
              </w:r>
            </w:ins>
          </w:p>
        </w:tc>
        <w:tc>
          <w:tcPr>
            <w:tcW w:w="2707" w:type="dxa"/>
            <w:tcPrChange w:id="621" w:author="startklaar" w:date="2016-09-26T11:24:00Z">
              <w:tcPr>
                <w:tcW w:w="2707" w:type="dxa"/>
              </w:tcPr>
            </w:tcPrChange>
          </w:tcPr>
          <w:p w:rsidR="00287F76" w:rsidRDefault="00287F76" w:rsidP="00287F76">
            <w:pPr>
              <w:rPr>
                <w:ins w:id="622" w:author="startklaar" w:date="2016-09-26T11:24:00Z"/>
                <w:noProof/>
                <w:lang w:val="nl-NL"/>
              </w:rPr>
            </w:pPr>
            <w:ins w:id="623" w:author="startklaar" w:date="2016-09-26T11:24:00Z">
              <w:r>
                <w:rPr>
                  <w:noProof/>
                  <w:lang w:val="nl-NL"/>
                </w:rPr>
                <w:t>+31638324262</w:t>
              </w:r>
            </w:ins>
          </w:p>
        </w:tc>
        <w:tc>
          <w:tcPr>
            <w:tcW w:w="2088" w:type="dxa"/>
            <w:tcPrChange w:id="624" w:author="startklaar" w:date="2016-09-26T11:24:00Z">
              <w:tcPr>
                <w:tcW w:w="2088" w:type="dxa"/>
              </w:tcPr>
            </w:tcPrChange>
          </w:tcPr>
          <w:p w:rsidR="00287F76" w:rsidRDefault="00287F76" w:rsidP="00287F76">
            <w:pPr>
              <w:rPr>
                <w:ins w:id="625" w:author="startklaar" w:date="2016-09-26T11:24:00Z"/>
                <w:noProof/>
                <w:lang w:val="nl-NL"/>
              </w:rPr>
            </w:pPr>
          </w:p>
        </w:tc>
      </w:tr>
      <w:tr w:rsidR="00287F76" w:rsidTr="00287F76">
        <w:trPr>
          <w:trHeight w:val="700"/>
          <w:ins w:id="626" w:author="startklaar" w:date="2016-09-26T11:24:00Z"/>
          <w:trPrChange w:id="627" w:author="startklaar" w:date="2016-09-26T11:24:00Z">
            <w:trPr>
              <w:trHeight w:val="700"/>
            </w:trPr>
          </w:trPrChange>
        </w:trPr>
        <w:tc>
          <w:tcPr>
            <w:tcW w:w="2223" w:type="dxa"/>
            <w:tcPrChange w:id="628" w:author="startklaar" w:date="2016-09-26T11:24:00Z">
              <w:tcPr>
                <w:tcW w:w="2223" w:type="dxa"/>
              </w:tcPr>
            </w:tcPrChange>
          </w:tcPr>
          <w:p w:rsidR="00287F76" w:rsidRDefault="00287F76" w:rsidP="00287F76">
            <w:pPr>
              <w:rPr>
                <w:ins w:id="629" w:author="startklaar" w:date="2016-09-26T11:24:00Z"/>
                <w:noProof/>
                <w:lang w:val="nl-NL"/>
              </w:rPr>
            </w:pPr>
            <w:ins w:id="630" w:author="startklaar" w:date="2016-09-26T11:24:00Z">
              <w:r w:rsidRPr="00EB035A">
                <w:rPr>
                  <w:noProof/>
                  <w:lang w:val="nl-NL"/>
                </w:rPr>
                <w:t>Cem Dursun</w:t>
              </w:r>
            </w:ins>
          </w:p>
        </w:tc>
        <w:tc>
          <w:tcPr>
            <w:tcW w:w="3020" w:type="dxa"/>
            <w:tcPrChange w:id="631" w:author="startklaar" w:date="2016-09-26T11:24:00Z">
              <w:tcPr>
                <w:tcW w:w="3020" w:type="dxa"/>
              </w:tcPr>
            </w:tcPrChange>
          </w:tcPr>
          <w:p w:rsidR="00287F76" w:rsidRDefault="00287F76" w:rsidP="00287F76">
            <w:pPr>
              <w:rPr>
                <w:ins w:id="632" w:author="startklaar" w:date="2016-09-26T11:24:00Z"/>
                <w:noProof/>
                <w:lang w:val="nl-NL"/>
              </w:rPr>
            </w:pPr>
            <w:ins w:id="633" w:author="startklaar" w:date="2016-09-26T11:24:00Z">
              <w:r>
                <w:rPr>
                  <w:noProof/>
                  <w:lang w:val="nl-NL"/>
                </w:rPr>
                <w:t>cemdursun@msn.com</w:t>
              </w:r>
            </w:ins>
          </w:p>
        </w:tc>
        <w:tc>
          <w:tcPr>
            <w:tcW w:w="2707" w:type="dxa"/>
            <w:tcPrChange w:id="634" w:author="startklaar" w:date="2016-09-26T11:24:00Z">
              <w:tcPr>
                <w:tcW w:w="2707" w:type="dxa"/>
              </w:tcPr>
            </w:tcPrChange>
          </w:tcPr>
          <w:p w:rsidR="00287F76" w:rsidRDefault="00287F76" w:rsidP="00287F76">
            <w:pPr>
              <w:rPr>
                <w:ins w:id="635" w:author="startklaar" w:date="2016-09-26T11:24:00Z"/>
                <w:noProof/>
                <w:lang w:val="nl-NL"/>
              </w:rPr>
            </w:pPr>
            <w:ins w:id="636" w:author="startklaar" w:date="2016-09-26T11:24:00Z">
              <w:r>
                <w:rPr>
                  <w:noProof/>
                  <w:lang w:val="nl-NL"/>
                </w:rPr>
                <w:t>+31620439975</w:t>
              </w:r>
            </w:ins>
          </w:p>
        </w:tc>
        <w:tc>
          <w:tcPr>
            <w:tcW w:w="2088" w:type="dxa"/>
            <w:tcPrChange w:id="637" w:author="startklaar" w:date="2016-09-26T11:24:00Z">
              <w:tcPr>
                <w:tcW w:w="2088" w:type="dxa"/>
              </w:tcPr>
            </w:tcPrChange>
          </w:tcPr>
          <w:p w:rsidR="00287F76" w:rsidRDefault="00287F76" w:rsidP="00287F76">
            <w:pPr>
              <w:rPr>
                <w:ins w:id="638" w:author="startklaar" w:date="2016-09-26T11:24:00Z"/>
                <w:noProof/>
                <w:lang w:val="nl-NL"/>
              </w:rPr>
            </w:pPr>
          </w:p>
        </w:tc>
      </w:tr>
    </w:tbl>
    <w:p w:rsidR="00287F76" w:rsidRDefault="00287F76">
      <w:pPr>
        <w:rPr>
          <w:ins w:id="639" w:author="startklaar" w:date="2016-09-26T11:21:00Z"/>
          <w:rFonts w:ascii="Arial" w:hAnsi="Arial" w:cs="Arial"/>
          <w:b/>
          <w:sz w:val="28"/>
          <w:szCs w:val="28"/>
          <w:lang w:val="en-US"/>
        </w:rPr>
      </w:pPr>
      <w:ins w:id="640" w:author="startklaar" w:date="2016-09-26T11:21:00Z">
        <w:r>
          <w:rPr>
            <w:rFonts w:ascii="Arial" w:hAnsi="Arial" w:cs="Arial"/>
            <w:b/>
            <w:sz w:val="28"/>
            <w:szCs w:val="28"/>
            <w:lang w:val="en-US"/>
          </w:rPr>
          <w:t xml:space="preserve"> </w:t>
        </w:r>
      </w:ins>
    </w:p>
    <w:p w:rsidR="00C600DC" w:rsidRPr="00D6070F" w:rsidDel="00287F76" w:rsidRDefault="005C0497" w:rsidP="00217590">
      <w:pPr>
        <w:pStyle w:val="Standard"/>
        <w:rPr>
          <w:del w:id="641" w:author="startklaar" w:date="2016-09-26T11:20:00Z"/>
          <w:rFonts w:ascii="Arial" w:hAnsi="Arial" w:cs="Arial"/>
          <w:sz w:val="28"/>
          <w:szCs w:val="28"/>
          <w:lang w:val="en-US"/>
        </w:rPr>
      </w:pPr>
      <w:del w:id="642" w:author="startklaar" w:date="2016-09-26T11:20:00Z">
        <w:r w:rsidRPr="00D6070F" w:rsidDel="00287F76">
          <w:rPr>
            <w:rFonts w:ascii="Arial" w:hAnsi="Arial" w:cs="Arial"/>
            <w:b/>
            <w:sz w:val="28"/>
            <w:szCs w:val="28"/>
            <w:lang w:val="en-US"/>
          </w:rPr>
          <w:delText>Leader:</w:delText>
        </w:r>
        <w:r w:rsidR="00C600DC" w:rsidRPr="00D6070F" w:rsidDel="00287F76">
          <w:rPr>
            <w:rFonts w:ascii="Arial" w:hAnsi="Arial" w:cs="Arial"/>
            <w:b/>
            <w:sz w:val="28"/>
            <w:szCs w:val="28"/>
            <w:lang w:val="en-US"/>
          </w:rPr>
          <w:delText xml:space="preserve"> </w:delText>
        </w:r>
        <w:r w:rsidRPr="00D6070F" w:rsidDel="00287F76">
          <w:rPr>
            <w:rFonts w:ascii="Arial" w:hAnsi="Arial" w:cs="Arial"/>
            <w:sz w:val="28"/>
            <w:szCs w:val="28"/>
            <w:lang w:val="en-US"/>
          </w:rPr>
          <w:delText>Nico Steenvoorden</w:delText>
        </w:r>
      </w:del>
    </w:p>
    <w:p w:rsidR="00C600DC" w:rsidRPr="00D6070F" w:rsidDel="00287F76" w:rsidRDefault="005C0497" w:rsidP="00217590">
      <w:pPr>
        <w:pStyle w:val="Standard"/>
        <w:rPr>
          <w:del w:id="643" w:author="startklaar" w:date="2016-09-26T11:20:00Z"/>
          <w:rFonts w:ascii="Arial" w:hAnsi="Arial" w:cs="Arial"/>
          <w:sz w:val="28"/>
          <w:szCs w:val="28"/>
          <w:lang w:val="en-US"/>
        </w:rPr>
      </w:pPr>
      <w:del w:id="644" w:author="startklaar" w:date="2016-09-26T11:20:00Z">
        <w:r w:rsidRPr="00D6070F" w:rsidDel="00287F76">
          <w:rPr>
            <w:rFonts w:ascii="Arial" w:hAnsi="Arial" w:cs="Arial"/>
            <w:b/>
            <w:sz w:val="28"/>
            <w:szCs w:val="28"/>
            <w:lang w:val="en-US"/>
          </w:rPr>
          <w:delText xml:space="preserve">Scriber: </w:delText>
        </w:r>
        <w:r w:rsidRPr="00D6070F" w:rsidDel="00287F76">
          <w:rPr>
            <w:rFonts w:ascii="Arial" w:hAnsi="Arial" w:cs="Arial"/>
            <w:sz w:val="28"/>
            <w:szCs w:val="28"/>
            <w:lang w:val="en-US"/>
          </w:rPr>
          <w:delText>Mike van Nieuwburg</w:delText>
        </w:r>
      </w:del>
    </w:p>
    <w:p w:rsidR="006A6EA2" w:rsidRPr="00D6070F" w:rsidDel="00287F76" w:rsidRDefault="00C600DC" w:rsidP="00217590">
      <w:pPr>
        <w:pStyle w:val="Standard"/>
        <w:rPr>
          <w:del w:id="645" w:author="startklaar" w:date="2016-09-26T11:20:00Z"/>
          <w:rFonts w:ascii="Arial" w:hAnsi="Arial" w:cs="Arial"/>
          <w:b/>
          <w:sz w:val="28"/>
          <w:szCs w:val="28"/>
          <w:lang w:val="en-US"/>
        </w:rPr>
      </w:pPr>
      <w:del w:id="646" w:author="startklaar" w:date="2016-09-26T11:20:00Z">
        <w:r w:rsidRPr="00D6070F" w:rsidDel="00287F76">
          <w:rPr>
            <w:rFonts w:ascii="Arial" w:hAnsi="Arial" w:cs="Arial"/>
            <w:b/>
            <w:sz w:val="28"/>
            <w:szCs w:val="28"/>
            <w:lang w:val="en-US"/>
          </w:rPr>
          <w:delText>M</w:delText>
        </w:r>
        <w:r w:rsidR="006A6EA2" w:rsidRPr="00D6070F" w:rsidDel="00287F76">
          <w:rPr>
            <w:rFonts w:ascii="Arial" w:hAnsi="Arial" w:cs="Arial"/>
            <w:b/>
            <w:sz w:val="28"/>
            <w:szCs w:val="28"/>
            <w:lang w:val="en-US"/>
          </w:rPr>
          <w:delText>embers contact information:</w:delText>
        </w:r>
      </w:del>
    </w:p>
    <w:p w:rsidR="006A6EA2" w:rsidRPr="00D6070F" w:rsidDel="00CA0EFD" w:rsidRDefault="006A6EA2" w:rsidP="00217590">
      <w:pPr>
        <w:pStyle w:val="Standard"/>
        <w:rPr>
          <w:del w:id="647" w:author="startklaar" w:date="2016-09-26T11:27:00Z"/>
          <w:rFonts w:ascii="Arial" w:hAnsi="Arial" w:cs="Arial"/>
          <w:b/>
          <w:sz w:val="28"/>
          <w:szCs w:val="28"/>
          <w:lang w:val="en-US"/>
        </w:rPr>
      </w:pPr>
    </w:p>
    <w:tbl>
      <w:tblPr>
        <w:tblW w:w="7401" w:type="dxa"/>
        <w:tblInd w:w="-47" w:type="dxa"/>
        <w:tblLayout w:type="fixed"/>
        <w:tblCellMar>
          <w:left w:w="10" w:type="dxa"/>
          <w:right w:w="10" w:type="dxa"/>
        </w:tblCellMar>
        <w:tblLook w:val="0000" w:firstRow="0" w:lastRow="0" w:firstColumn="0" w:lastColumn="0" w:noHBand="0" w:noVBand="0"/>
        <w:tblPrChange w:id="648" w:author="startklaar" w:date="2016-09-26T10:49:00Z">
          <w:tblPr>
            <w:tblW w:w="9402" w:type="dxa"/>
            <w:tblInd w:w="-47" w:type="dxa"/>
            <w:tblLayout w:type="fixed"/>
            <w:tblCellMar>
              <w:left w:w="10" w:type="dxa"/>
              <w:right w:w="10" w:type="dxa"/>
            </w:tblCellMar>
            <w:tblLook w:val="0000" w:firstRow="0" w:lastRow="0" w:firstColumn="0" w:lastColumn="0" w:noHBand="0" w:noVBand="0"/>
          </w:tblPr>
        </w:tblPrChange>
      </w:tblPr>
      <w:tblGrid>
        <w:gridCol w:w="2314"/>
        <w:gridCol w:w="1877"/>
        <w:gridCol w:w="3210"/>
        <w:tblGridChange w:id="649">
          <w:tblGrid>
            <w:gridCol w:w="2314"/>
            <w:gridCol w:w="1877"/>
            <w:gridCol w:w="3210"/>
          </w:tblGrid>
        </w:tblGridChange>
      </w:tblGrid>
      <w:tr w:rsidR="00D6070F" w:rsidRPr="00D6070F" w:rsidDel="00CA0EFD" w:rsidTr="00D6070F">
        <w:trPr>
          <w:del w:id="650" w:author="startklaar" w:date="2016-09-26T11:27:00Z"/>
        </w:trPr>
        <w:tc>
          <w:tcPr>
            <w:tcW w:w="2314" w:type="dxa"/>
            <w:tcBorders>
              <w:top w:val="single" w:sz="1" w:space="0" w:color="000000"/>
              <w:left w:val="single" w:sz="1" w:space="0" w:color="000000"/>
              <w:bottom w:val="single" w:sz="1" w:space="0" w:color="000000"/>
            </w:tcBorders>
            <w:shd w:val="clear" w:color="auto" w:fill="auto"/>
            <w:tcPrChange w:id="651" w:author="startklaar" w:date="2016-09-26T10:49:00Z">
              <w:tcPr>
                <w:tcW w:w="2314" w:type="dxa"/>
                <w:tcBorders>
                  <w:top w:val="single" w:sz="1" w:space="0" w:color="000000"/>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52" w:author="startklaar" w:date="2016-09-26T11:27:00Z"/>
                <w:rFonts w:ascii="Arial" w:hAnsi="Arial" w:cs="Arial"/>
                <w:lang w:val="en-US"/>
              </w:rPr>
            </w:pPr>
            <w:moveFromRangeStart w:id="653" w:author="startklaar" w:date="2016-09-26T11:21:00Z" w:name="move462652189"/>
            <w:moveFrom w:id="654" w:author="startklaar" w:date="2016-09-26T11:21:00Z">
              <w:del w:id="655" w:author="startklaar" w:date="2016-09-26T11:27:00Z">
                <w:r w:rsidRPr="00D6070F" w:rsidDel="00CA0EFD">
                  <w:rPr>
                    <w:rFonts w:ascii="Arial" w:hAnsi="Arial" w:cs="Arial"/>
                    <w:lang w:val="en-US"/>
                  </w:rPr>
                  <w:delText>Project member</w:delText>
                </w:r>
              </w:del>
            </w:moveFrom>
          </w:p>
        </w:tc>
        <w:tc>
          <w:tcPr>
            <w:tcW w:w="1877" w:type="dxa"/>
            <w:tcBorders>
              <w:top w:val="single" w:sz="1" w:space="0" w:color="000000"/>
              <w:left w:val="single" w:sz="1" w:space="0" w:color="000000"/>
              <w:bottom w:val="single" w:sz="1" w:space="0" w:color="000000"/>
            </w:tcBorders>
            <w:shd w:val="clear" w:color="auto" w:fill="auto"/>
            <w:tcPrChange w:id="656" w:author="startklaar" w:date="2016-09-26T10:49:00Z">
              <w:tcPr>
                <w:tcW w:w="1877" w:type="dxa"/>
                <w:tcBorders>
                  <w:top w:val="single" w:sz="1" w:space="0" w:color="000000"/>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57" w:author="startklaar" w:date="2016-09-26T11:27:00Z"/>
                <w:rFonts w:ascii="Arial" w:hAnsi="Arial" w:cs="Arial"/>
                <w:lang w:val="en-US"/>
              </w:rPr>
            </w:pPr>
            <w:moveFrom w:id="658" w:author="startklaar" w:date="2016-09-26T11:21:00Z">
              <w:del w:id="659" w:author="startklaar" w:date="2016-09-26T11:27:00Z">
                <w:r w:rsidRPr="00D6070F" w:rsidDel="00CA0EFD">
                  <w:rPr>
                    <w:rFonts w:ascii="Arial" w:hAnsi="Arial" w:cs="Arial"/>
                    <w:lang w:val="en-US"/>
                  </w:rPr>
                  <w:delText>Phone number</w:delText>
                </w:r>
              </w:del>
            </w:moveFrom>
          </w:p>
        </w:tc>
        <w:tc>
          <w:tcPr>
            <w:tcW w:w="3210" w:type="dxa"/>
            <w:tcBorders>
              <w:top w:val="single" w:sz="1" w:space="0" w:color="000000"/>
              <w:left w:val="single" w:sz="1" w:space="0" w:color="000000"/>
              <w:bottom w:val="single" w:sz="1" w:space="0" w:color="000000"/>
              <w:right w:val="single" w:sz="1" w:space="0" w:color="000000"/>
            </w:tcBorders>
            <w:shd w:val="clear" w:color="auto" w:fill="auto"/>
            <w:tcPrChange w:id="660" w:author="startklaar" w:date="2016-09-26T10:49:00Z">
              <w:tcPr>
                <w:tcW w:w="3210" w:type="dxa"/>
                <w:tcBorders>
                  <w:top w:val="single" w:sz="1" w:space="0" w:color="000000"/>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661" w:author="startklaar" w:date="2016-09-26T11:27:00Z"/>
                <w:rFonts w:ascii="Arial" w:hAnsi="Arial" w:cs="Arial"/>
                <w:lang w:val="en-US"/>
              </w:rPr>
            </w:pPr>
            <w:moveFrom w:id="662" w:author="startklaar" w:date="2016-09-26T11:21:00Z">
              <w:del w:id="663" w:author="startklaar" w:date="2016-09-26T11:27:00Z">
                <w:r w:rsidRPr="00D6070F" w:rsidDel="00CA0EFD">
                  <w:rPr>
                    <w:rFonts w:ascii="Arial" w:hAnsi="Arial" w:cs="Arial"/>
                    <w:lang w:val="en-US"/>
                  </w:rPr>
                  <w:delText>E-mail address</w:delText>
                </w:r>
              </w:del>
            </w:moveFrom>
          </w:p>
        </w:tc>
      </w:tr>
      <w:tr w:rsidR="00D6070F" w:rsidRPr="00D6070F" w:rsidDel="00CA0EFD" w:rsidTr="00D6070F">
        <w:trPr>
          <w:trHeight w:val="142"/>
          <w:del w:id="664" w:author="startklaar" w:date="2016-09-26T11:27:00Z"/>
          <w:trPrChange w:id="665" w:author="startklaar" w:date="2016-09-26T10:49:00Z">
            <w:trPr>
              <w:trHeight w:val="142"/>
            </w:trPr>
          </w:trPrChange>
        </w:trPr>
        <w:tc>
          <w:tcPr>
            <w:tcW w:w="2314" w:type="dxa"/>
            <w:tcBorders>
              <w:left w:val="single" w:sz="1" w:space="0" w:color="000000"/>
              <w:bottom w:val="single" w:sz="1" w:space="0" w:color="000000"/>
            </w:tcBorders>
            <w:shd w:val="clear" w:color="auto" w:fill="auto"/>
            <w:tcPrChange w:id="666"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67" w:author="startklaar" w:date="2016-09-26T11:27:00Z"/>
                <w:rFonts w:ascii="Arial" w:hAnsi="Arial" w:cs="Arial"/>
                <w:lang w:val="en-US"/>
              </w:rPr>
            </w:pPr>
            <w:moveFrom w:id="668" w:author="startklaar" w:date="2016-09-26T11:21:00Z">
              <w:del w:id="669" w:author="startklaar" w:date="2016-09-26T11:27:00Z">
                <w:r w:rsidRPr="00D6070F" w:rsidDel="00CA0EFD">
                  <w:rPr>
                    <w:rFonts w:ascii="Arial" w:hAnsi="Arial" w:cs="Arial"/>
                    <w:lang w:val="en-US"/>
                  </w:rPr>
                  <w:delText>Anthony Carincotte</w:delText>
                </w:r>
              </w:del>
            </w:moveFrom>
          </w:p>
        </w:tc>
        <w:tc>
          <w:tcPr>
            <w:tcW w:w="1877" w:type="dxa"/>
            <w:tcBorders>
              <w:left w:val="single" w:sz="1" w:space="0" w:color="000000"/>
              <w:bottom w:val="single" w:sz="1" w:space="0" w:color="000000"/>
            </w:tcBorders>
            <w:shd w:val="clear" w:color="auto" w:fill="auto"/>
            <w:tcPrChange w:id="670"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71" w:author="startklaar" w:date="2016-09-26T11:27:00Z"/>
                <w:rFonts w:ascii="Arial" w:hAnsi="Arial" w:cs="Arial"/>
                <w:lang w:val="en-US"/>
              </w:rPr>
            </w:pPr>
            <w:moveFrom w:id="672" w:author="startklaar" w:date="2016-09-26T11:21:00Z">
              <w:del w:id="673" w:author="startklaar" w:date="2016-09-26T11:27:00Z">
                <w:r w:rsidRPr="00D6070F" w:rsidDel="00CA0EFD">
                  <w:rPr>
                    <w:rFonts w:ascii="Arial" w:hAnsi="Arial" w:cs="Arial"/>
                    <w:lang w:val="en-US"/>
                  </w:rPr>
                  <w:delText>0638324262</w:delText>
                </w:r>
              </w:del>
            </w:moveFrom>
          </w:p>
        </w:tc>
        <w:tc>
          <w:tcPr>
            <w:tcW w:w="3210" w:type="dxa"/>
            <w:tcBorders>
              <w:left w:val="single" w:sz="1" w:space="0" w:color="000000"/>
              <w:bottom w:val="single" w:sz="1" w:space="0" w:color="000000"/>
              <w:right w:val="single" w:sz="1" w:space="0" w:color="000000"/>
            </w:tcBorders>
            <w:shd w:val="clear" w:color="auto" w:fill="auto"/>
            <w:tcPrChange w:id="674"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675" w:author="startklaar" w:date="2016-09-26T11:27:00Z"/>
                <w:rFonts w:ascii="Arial" w:hAnsi="Arial" w:cs="Arial"/>
                <w:lang w:val="en-US"/>
              </w:rPr>
            </w:pPr>
            <w:moveFrom w:id="676" w:author="startklaar" w:date="2016-09-26T11:21:00Z">
              <w:del w:id="677" w:author="startklaar" w:date="2016-09-26T11:27:00Z">
                <w:r w:rsidRPr="00D6070F" w:rsidDel="00CA0EFD">
                  <w:rPr>
                    <w:rFonts w:ascii="Arial" w:hAnsi="Arial" w:cs="Arial"/>
                    <w:lang w:val="en-US"/>
                  </w:rPr>
                  <w:delText>Anthogame57@yahoo.fr</w:delText>
                </w:r>
              </w:del>
            </w:moveFrom>
          </w:p>
        </w:tc>
      </w:tr>
      <w:tr w:rsidR="00D6070F" w:rsidRPr="00D6070F" w:rsidDel="00CA0EFD" w:rsidTr="00D6070F">
        <w:trPr>
          <w:del w:id="678" w:author="startklaar" w:date="2016-09-26T11:27:00Z"/>
        </w:trPr>
        <w:tc>
          <w:tcPr>
            <w:tcW w:w="2314" w:type="dxa"/>
            <w:tcBorders>
              <w:left w:val="single" w:sz="1" w:space="0" w:color="000000"/>
              <w:bottom w:val="single" w:sz="1" w:space="0" w:color="000000"/>
            </w:tcBorders>
            <w:shd w:val="clear" w:color="auto" w:fill="auto"/>
            <w:tcPrChange w:id="679"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80" w:author="startklaar" w:date="2016-09-26T11:27:00Z"/>
                <w:rFonts w:ascii="Arial" w:hAnsi="Arial" w:cs="Arial"/>
                <w:sz w:val="24"/>
                <w:szCs w:val="24"/>
                <w:lang w:val="en-US"/>
              </w:rPr>
            </w:pPr>
            <w:moveFrom w:id="681" w:author="startklaar" w:date="2016-09-26T11:21:00Z">
              <w:del w:id="682" w:author="startklaar" w:date="2016-09-26T11:27:00Z">
                <w:r w:rsidRPr="00D6070F" w:rsidDel="00CA0EFD">
                  <w:rPr>
                    <w:rFonts w:ascii="Arial" w:hAnsi="Arial" w:cs="Arial"/>
                    <w:sz w:val="24"/>
                    <w:szCs w:val="24"/>
                    <w:lang w:val="en-US"/>
                  </w:rPr>
                  <w:delText>Cem Dursun</w:delText>
                </w:r>
              </w:del>
            </w:moveFrom>
          </w:p>
        </w:tc>
        <w:tc>
          <w:tcPr>
            <w:tcW w:w="1877" w:type="dxa"/>
            <w:tcBorders>
              <w:left w:val="single" w:sz="1" w:space="0" w:color="000000"/>
              <w:bottom w:val="single" w:sz="1" w:space="0" w:color="000000"/>
            </w:tcBorders>
            <w:shd w:val="clear" w:color="auto" w:fill="auto"/>
            <w:tcPrChange w:id="683"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84" w:author="startklaar" w:date="2016-09-26T11:27:00Z"/>
                <w:rFonts w:ascii="Arial" w:hAnsi="Arial" w:cs="Arial"/>
                <w:lang w:val="en-US"/>
              </w:rPr>
            </w:pPr>
            <w:moveFrom w:id="685" w:author="startklaar" w:date="2016-09-26T11:21:00Z">
              <w:del w:id="686" w:author="startklaar" w:date="2016-09-26T11:27:00Z">
                <w:r w:rsidRPr="00D6070F" w:rsidDel="00CA0EFD">
                  <w:rPr>
                    <w:rFonts w:ascii="Arial" w:hAnsi="Arial" w:cs="Arial"/>
                    <w:lang w:val="en-US"/>
                  </w:rPr>
                  <w:delText>06-20439975</w:delText>
                </w:r>
              </w:del>
            </w:moveFrom>
          </w:p>
        </w:tc>
        <w:tc>
          <w:tcPr>
            <w:tcW w:w="3210" w:type="dxa"/>
            <w:tcBorders>
              <w:left w:val="single" w:sz="1" w:space="0" w:color="000000"/>
              <w:bottom w:val="single" w:sz="1" w:space="0" w:color="000000"/>
              <w:right w:val="single" w:sz="1" w:space="0" w:color="000000"/>
            </w:tcBorders>
            <w:shd w:val="clear" w:color="auto" w:fill="auto"/>
            <w:tcPrChange w:id="687"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688" w:author="startklaar" w:date="2016-09-26T11:27:00Z"/>
                <w:rFonts w:ascii="Arial" w:hAnsi="Arial" w:cs="Arial"/>
                <w:lang w:val="en-US"/>
              </w:rPr>
            </w:pPr>
            <w:moveFrom w:id="689" w:author="startklaar" w:date="2016-09-26T11:21:00Z">
              <w:del w:id="690" w:author="startklaar" w:date="2016-09-26T11:27:00Z">
                <w:r w:rsidRPr="00D6070F" w:rsidDel="00CA0EFD">
                  <w:rPr>
                    <w:rFonts w:ascii="Arial" w:hAnsi="Arial" w:cs="Arial"/>
                    <w:lang w:val="en-US"/>
                  </w:rPr>
                  <w:delText>Cemdursun@msn.com</w:delText>
                </w:r>
              </w:del>
            </w:moveFrom>
          </w:p>
        </w:tc>
      </w:tr>
      <w:tr w:rsidR="00D6070F" w:rsidRPr="00D6070F" w:rsidDel="00CA0EFD" w:rsidTr="00D6070F">
        <w:trPr>
          <w:del w:id="691" w:author="startklaar" w:date="2016-09-26T11:27:00Z"/>
        </w:trPr>
        <w:tc>
          <w:tcPr>
            <w:tcW w:w="2314" w:type="dxa"/>
            <w:tcBorders>
              <w:left w:val="single" w:sz="1" w:space="0" w:color="000000"/>
              <w:bottom w:val="single" w:sz="1" w:space="0" w:color="000000"/>
            </w:tcBorders>
            <w:shd w:val="clear" w:color="auto" w:fill="auto"/>
            <w:tcPrChange w:id="692"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rPr>
                <w:del w:id="693" w:author="startklaar" w:date="2016-09-26T11:27:00Z"/>
                <w:rFonts w:ascii="Arial" w:hAnsi="Arial" w:cs="Arial"/>
                <w:sz w:val="24"/>
                <w:szCs w:val="24"/>
                <w:lang w:val="en-US"/>
              </w:rPr>
            </w:pPr>
            <w:moveFrom w:id="694" w:author="startklaar" w:date="2016-09-26T11:21:00Z">
              <w:del w:id="695" w:author="startklaar" w:date="2016-09-26T11:27:00Z">
                <w:r w:rsidRPr="00D6070F" w:rsidDel="00CA0EFD">
                  <w:rPr>
                    <w:rFonts w:ascii="Arial" w:hAnsi="Arial" w:cs="Arial"/>
                    <w:sz w:val="24"/>
                    <w:szCs w:val="24"/>
                    <w:lang w:val="en-US"/>
                  </w:rPr>
                  <w:delText>Mike van Nieuwburg</w:delText>
                </w:r>
              </w:del>
            </w:moveFrom>
          </w:p>
        </w:tc>
        <w:tc>
          <w:tcPr>
            <w:tcW w:w="1877" w:type="dxa"/>
            <w:tcBorders>
              <w:left w:val="single" w:sz="1" w:space="0" w:color="000000"/>
              <w:bottom w:val="single" w:sz="1" w:space="0" w:color="000000"/>
            </w:tcBorders>
            <w:shd w:val="clear" w:color="auto" w:fill="auto"/>
            <w:tcPrChange w:id="696"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697" w:author="startklaar" w:date="2016-09-26T11:27: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Change w:id="698"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699" w:author="startklaar" w:date="2016-09-26T11:27:00Z"/>
                <w:rFonts w:ascii="Arial" w:hAnsi="Arial" w:cs="Arial"/>
                <w:lang w:val="en-US"/>
              </w:rPr>
            </w:pPr>
          </w:p>
        </w:tc>
      </w:tr>
      <w:tr w:rsidR="00D6070F" w:rsidRPr="00D6070F" w:rsidDel="00CA0EFD" w:rsidTr="00D6070F">
        <w:trPr>
          <w:del w:id="700" w:author="startklaar" w:date="2016-09-26T11:27:00Z"/>
        </w:trPr>
        <w:tc>
          <w:tcPr>
            <w:tcW w:w="2314" w:type="dxa"/>
            <w:tcBorders>
              <w:left w:val="single" w:sz="1" w:space="0" w:color="000000"/>
              <w:bottom w:val="single" w:sz="1" w:space="0" w:color="000000"/>
            </w:tcBorders>
            <w:shd w:val="clear" w:color="auto" w:fill="auto"/>
            <w:tcPrChange w:id="701"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702" w:author="startklaar" w:date="2016-09-26T11:27:00Z"/>
                <w:rFonts w:ascii="Arial" w:hAnsi="Arial" w:cs="Arial"/>
                <w:sz w:val="24"/>
                <w:szCs w:val="24"/>
                <w:lang w:val="en-US"/>
              </w:rPr>
            </w:pPr>
            <w:moveFrom w:id="703" w:author="startklaar" w:date="2016-09-26T11:21:00Z">
              <w:del w:id="704" w:author="startklaar" w:date="2016-09-26T11:27:00Z">
                <w:r w:rsidRPr="00D6070F" w:rsidDel="00CA0EFD">
                  <w:rPr>
                    <w:rFonts w:ascii="Arial" w:hAnsi="Arial" w:cs="Arial"/>
                    <w:sz w:val="24"/>
                    <w:szCs w:val="24"/>
                    <w:lang w:val="en-US"/>
                  </w:rPr>
                  <w:delText>Nico Steenvoorden</w:delText>
                </w:r>
              </w:del>
            </w:moveFrom>
          </w:p>
        </w:tc>
        <w:tc>
          <w:tcPr>
            <w:tcW w:w="1877" w:type="dxa"/>
            <w:tcBorders>
              <w:left w:val="single" w:sz="1" w:space="0" w:color="000000"/>
              <w:bottom w:val="single" w:sz="1" w:space="0" w:color="000000"/>
            </w:tcBorders>
            <w:shd w:val="clear" w:color="auto" w:fill="auto"/>
            <w:tcPrChange w:id="705"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706" w:author="startklaar" w:date="2016-09-26T11:27: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Change w:id="707"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708" w:author="startklaar" w:date="2016-09-26T11:27:00Z"/>
                <w:rFonts w:ascii="Arial" w:hAnsi="Arial" w:cs="Arial"/>
                <w:lang w:val="en-US"/>
              </w:rPr>
            </w:pPr>
          </w:p>
        </w:tc>
      </w:tr>
      <w:moveFromRangeEnd w:id="653"/>
    </w:tbl>
    <w:p w:rsidR="006A6EA2" w:rsidRPr="00D6070F" w:rsidDel="00CA0EFD" w:rsidRDefault="006A6EA2" w:rsidP="00217590">
      <w:pPr>
        <w:pStyle w:val="Standarduser"/>
        <w:rPr>
          <w:del w:id="709" w:author="startklaar" w:date="2016-09-26T11:27:00Z"/>
          <w:rFonts w:ascii="Arial" w:hAnsi="Arial" w:cs="Arial"/>
          <w:b/>
          <w:sz w:val="28"/>
          <w:szCs w:val="28"/>
          <w:lang w:val="en-US"/>
        </w:rPr>
      </w:pPr>
    </w:p>
    <w:p w:rsidR="006A6EA2" w:rsidRPr="00D6070F" w:rsidDel="00CA0EFD" w:rsidRDefault="006A6EA2" w:rsidP="00217590">
      <w:pPr>
        <w:pStyle w:val="Standarduser"/>
        <w:rPr>
          <w:del w:id="710" w:author="startklaar" w:date="2016-09-26T11:27:00Z"/>
          <w:rFonts w:ascii="Arial" w:hAnsi="Arial" w:cs="Arial"/>
          <w:sz w:val="26"/>
          <w:szCs w:val="26"/>
          <w:lang w:val="en-US"/>
        </w:rPr>
      </w:pPr>
      <w:del w:id="711" w:author="startklaar" w:date="2016-09-26T11:27:00Z">
        <w:r w:rsidRPr="00D6070F" w:rsidDel="00CA0EFD">
          <w:rPr>
            <w:rFonts w:ascii="Arial" w:hAnsi="Arial" w:cs="Arial"/>
            <w:b/>
            <w:sz w:val="28"/>
            <w:szCs w:val="28"/>
            <w:lang w:val="en-US"/>
          </w:rPr>
          <w:br/>
        </w:r>
        <w:r w:rsidRPr="00D6070F" w:rsidDel="00CA0EFD">
          <w:rPr>
            <w:rFonts w:ascii="Arial" w:hAnsi="Arial" w:cs="Arial"/>
            <w:sz w:val="26"/>
            <w:szCs w:val="26"/>
            <w:lang w:val="en-US"/>
          </w:rPr>
          <w:delText>A good communication between us and the project client is necessary to avoid miscommunication and make the project requirements clearer.</w:delText>
        </w:r>
      </w:del>
    </w:p>
    <w:p w:rsidR="006A6EA2" w:rsidRPr="00D6070F" w:rsidDel="00CA0EFD" w:rsidRDefault="006A6EA2" w:rsidP="00217590">
      <w:pPr>
        <w:pStyle w:val="Standard"/>
        <w:rPr>
          <w:del w:id="712" w:author="startklaar" w:date="2016-09-26T11:27:00Z"/>
          <w:rFonts w:ascii="Arial" w:hAnsi="Arial" w:cs="Arial"/>
          <w:sz w:val="26"/>
          <w:szCs w:val="26"/>
          <w:lang w:val="en-US"/>
        </w:rPr>
      </w:pPr>
      <w:del w:id="713" w:author="startklaar" w:date="2016-09-26T11:27:00Z">
        <w:r w:rsidRPr="00D6070F" w:rsidDel="00CA0EFD">
          <w:rPr>
            <w:rFonts w:ascii="Arial" w:hAnsi="Arial" w:cs="Arial"/>
            <w:sz w:val="26"/>
            <w:szCs w:val="26"/>
            <w:highlight w:val="yellow"/>
            <w:lang w:val="en-US"/>
          </w:rPr>
          <w:delText>Our main goal is to get every requirements finished before the deadline. We work together about 4 hours per day 5 days a week, Monday until Friday with a 20min break. If necessary, we can bring our work home and finish it at home.</w:delText>
        </w:r>
      </w:del>
    </w:p>
    <w:p w:rsidR="006A6EA2" w:rsidRPr="00D6070F" w:rsidDel="00CA0EFD" w:rsidRDefault="006A6EA2" w:rsidP="00217590">
      <w:pPr>
        <w:pStyle w:val="Standarduser"/>
        <w:rPr>
          <w:del w:id="714" w:author="startklaar" w:date="2016-09-26T11:27:00Z"/>
          <w:rFonts w:ascii="Arial" w:hAnsi="Arial" w:cs="Arial"/>
          <w:sz w:val="26"/>
          <w:szCs w:val="26"/>
          <w:lang w:val="en-US"/>
        </w:rPr>
      </w:pPr>
      <w:del w:id="715" w:author="startklaar" w:date="2016-09-26T11:27:00Z">
        <w:r w:rsidRPr="00D6070F" w:rsidDel="00CA0EFD">
          <w:rPr>
            <w:rFonts w:ascii="Arial" w:hAnsi="Arial" w:cs="Arial"/>
            <w:sz w:val="26"/>
            <w:szCs w:val="26"/>
            <w:lang w:val="en-US"/>
          </w:rPr>
          <w:delText>We are using the software</w:delText>
        </w:r>
        <w:r w:rsidR="00E46D4D" w:rsidRPr="00D6070F" w:rsidDel="00CA0EFD">
          <w:rPr>
            <w:rFonts w:ascii="Arial" w:hAnsi="Arial" w:cs="Arial"/>
            <w:sz w:val="26"/>
            <w:szCs w:val="26"/>
            <w:lang w:val="en-US"/>
          </w:rPr>
          <w:delText xml:space="preserve"> </w:delText>
        </w:r>
        <w:r w:rsidR="00845BA1" w:rsidRPr="00D6070F" w:rsidDel="00CA0EFD">
          <w:rPr>
            <w:rFonts w:ascii="Arial" w:hAnsi="Arial" w:cs="Arial"/>
            <w:sz w:val="26"/>
            <w:szCs w:val="26"/>
            <w:lang w:val="en-US"/>
          </w:rPr>
          <w:delText>GitHub</w:delText>
        </w:r>
        <w:r w:rsidR="00E46D4D" w:rsidRPr="00D6070F" w:rsidDel="00CA0EFD">
          <w:rPr>
            <w:rFonts w:ascii="Arial" w:hAnsi="Arial" w:cs="Arial"/>
            <w:sz w:val="26"/>
            <w:szCs w:val="26"/>
            <w:lang w:val="en-US"/>
          </w:rPr>
          <w:delText>.</w:delText>
        </w:r>
        <w:r w:rsidRPr="00D6070F" w:rsidDel="00CA0EFD">
          <w:rPr>
            <w:rFonts w:ascii="Arial" w:hAnsi="Arial" w:cs="Arial"/>
            <w:sz w:val="26"/>
            <w:szCs w:val="26"/>
            <w:lang w:val="en-US"/>
          </w:rPr>
          <w:delText xml:space="preserve"> </w:delText>
        </w:r>
        <w:r w:rsidR="00E46D4D" w:rsidRPr="00D6070F" w:rsidDel="00CA0EFD">
          <w:rPr>
            <w:rFonts w:ascii="Arial" w:hAnsi="Arial" w:cs="Arial"/>
            <w:sz w:val="26"/>
            <w:szCs w:val="26"/>
            <w:lang w:val="en-US"/>
          </w:rPr>
          <w:delText>I</w:delText>
        </w:r>
        <w:r w:rsidRPr="00D6070F" w:rsidDel="00CA0EFD">
          <w:rPr>
            <w:rFonts w:ascii="Arial" w:hAnsi="Arial" w:cs="Arial"/>
            <w:sz w:val="26"/>
            <w:szCs w:val="26"/>
            <w:lang w:val="en-US"/>
          </w:rPr>
          <w:delText>t allow</w:delText>
        </w:r>
        <w:r w:rsidR="00E46D4D" w:rsidRPr="00D6070F" w:rsidDel="00CA0EFD">
          <w:rPr>
            <w:rFonts w:ascii="Arial" w:hAnsi="Arial" w:cs="Arial"/>
            <w:sz w:val="26"/>
            <w:szCs w:val="26"/>
            <w:lang w:val="en-US"/>
          </w:rPr>
          <w:delText>s</w:delText>
        </w:r>
        <w:r w:rsidRPr="00D6070F" w:rsidDel="00CA0EFD">
          <w:rPr>
            <w:rFonts w:ascii="Arial" w:hAnsi="Arial" w:cs="Arial"/>
            <w:sz w:val="26"/>
            <w:szCs w:val="26"/>
            <w:lang w:val="en-US"/>
          </w:rPr>
          <w:delText xml:space="preserve"> us to share our file</w:delText>
        </w:r>
        <w:r w:rsidR="00E46D4D" w:rsidRPr="00D6070F" w:rsidDel="00CA0EFD">
          <w:rPr>
            <w:rFonts w:ascii="Arial" w:hAnsi="Arial" w:cs="Arial"/>
            <w:sz w:val="26"/>
            <w:szCs w:val="26"/>
            <w:lang w:val="en-US"/>
          </w:rPr>
          <w:delText>s</w:delText>
        </w:r>
        <w:r w:rsidRPr="00D6070F" w:rsidDel="00CA0EFD">
          <w:rPr>
            <w:rFonts w:ascii="Arial" w:hAnsi="Arial" w:cs="Arial"/>
            <w:sz w:val="26"/>
            <w:szCs w:val="26"/>
            <w:lang w:val="en-US"/>
          </w:rPr>
          <w:delText xml:space="preserve"> be</w:delText>
        </w:r>
        <w:r w:rsidR="00162539" w:rsidRPr="00D6070F" w:rsidDel="00CA0EFD">
          <w:rPr>
            <w:rFonts w:ascii="Arial" w:hAnsi="Arial" w:cs="Arial"/>
            <w:sz w:val="26"/>
            <w:szCs w:val="26"/>
            <w:lang w:val="en-US"/>
          </w:rPr>
          <w:delText>tween each group member. S</w:delText>
        </w:r>
        <w:r w:rsidRPr="00D6070F" w:rsidDel="00CA0EFD">
          <w:rPr>
            <w:rFonts w:ascii="Arial" w:hAnsi="Arial" w:cs="Arial"/>
            <w:sz w:val="26"/>
            <w:szCs w:val="26"/>
            <w:lang w:val="en-US"/>
          </w:rPr>
          <w:delText xml:space="preserve">ecure and fast, this software is our main way to share our work, compare and discuss about it. And we have a binder to </w:delText>
        </w:r>
        <w:r w:rsidRPr="00D6070F" w:rsidDel="00CA0EFD">
          <w:rPr>
            <w:rFonts w:ascii="Arial" w:hAnsi="Arial" w:cs="Arial"/>
            <w:sz w:val="26"/>
            <w:szCs w:val="26"/>
            <w:highlight w:val="yellow"/>
            <w:lang w:val="en-US"/>
          </w:rPr>
          <w:delText>classify</w:delText>
        </w:r>
        <w:r w:rsidRPr="00D6070F" w:rsidDel="00CA0EFD">
          <w:rPr>
            <w:rFonts w:ascii="Arial" w:hAnsi="Arial" w:cs="Arial"/>
            <w:sz w:val="26"/>
            <w:szCs w:val="26"/>
            <w:lang w:val="en-US"/>
          </w:rPr>
          <w:delText xml:space="preserve"> each of our important documents.</w:delText>
        </w:r>
      </w:del>
    </w:p>
    <w:p w:rsidR="00724926" w:rsidRPr="00D6070F" w:rsidDel="00CA0EFD" w:rsidRDefault="006A6EA2" w:rsidP="00217590">
      <w:pPr>
        <w:pStyle w:val="Standarduser"/>
        <w:rPr>
          <w:del w:id="716" w:author="startklaar" w:date="2016-09-26T11:27:00Z"/>
          <w:rFonts w:ascii="Arial" w:hAnsi="Arial" w:cs="Arial"/>
          <w:sz w:val="26"/>
          <w:szCs w:val="26"/>
          <w:lang w:val="en-US"/>
        </w:rPr>
      </w:pPr>
      <w:del w:id="717" w:author="startklaar" w:date="2016-09-26T11:27:00Z">
        <w:r w:rsidRPr="00D6070F" w:rsidDel="00CA0EFD">
          <w:rPr>
            <w:rFonts w:ascii="Arial" w:hAnsi="Arial" w:cs="Arial"/>
            <w:sz w:val="26"/>
            <w:szCs w:val="26"/>
            <w:lang w:val="en-US"/>
          </w:rPr>
          <w:delText>We are using W</w:delText>
        </w:r>
        <w:r w:rsidR="00E46D4D" w:rsidRPr="00D6070F" w:rsidDel="00CA0EFD">
          <w:rPr>
            <w:rFonts w:ascii="Arial" w:hAnsi="Arial" w:cs="Arial"/>
            <w:sz w:val="26"/>
            <w:szCs w:val="26"/>
            <w:lang w:val="en-US"/>
          </w:rPr>
          <w:delText>hatsa</w:delText>
        </w:r>
        <w:r w:rsidR="00217590" w:rsidRPr="00D6070F" w:rsidDel="00CA0EFD">
          <w:rPr>
            <w:rFonts w:ascii="Arial" w:hAnsi="Arial" w:cs="Arial"/>
            <w:sz w:val="26"/>
            <w:szCs w:val="26"/>
            <w:lang w:val="en-US"/>
          </w:rPr>
          <w:delText xml:space="preserve">pp to communicate </w:delText>
        </w:r>
        <w:r w:rsidR="00217590" w:rsidRPr="00D6070F" w:rsidDel="00CA0EFD">
          <w:rPr>
            <w:rFonts w:ascii="Arial" w:hAnsi="Arial" w:cs="Arial"/>
            <w:sz w:val="26"/>
            <w:szCs w:val="26"/>
            <w:highlight w:val="yellow"/>
            <w:lang w:val="en-US"/>
          </w:rPr>
          <w:delText>among</w:delText>
        </w:r>
        <w:r w:rsidR="00217590" w:rsidRPr="00D6070F" w:rsidDel="00CA0EFD">
          <w:rPr>
            <w:rFonts w:ascii="Arial" w:hAnsi="Arial" w:cs="Arial"/>
            <w:sz w:val="26"/>
            <w:szCs w:val="26"/>
            <w:lang w:val="en-US"/>
          </w:rPr>
          <w:delText xml:space="preserve"> us</w:delText>
        </w:r>
        <w:r w:rsidRPr="00D6070F" w:rsidDel="00CA0EFD">
          <w:rPr>
            <w:rFonts w:ascii="Arial" w:hAnsi="Arial" w:cs="Arial"/>
            <w:sz w:val="26"/>
            <w:szCs w:val="26"/>
            <w:lang w:val="en-US"/>
          </w:rPr>
          <w:delText xml:space="preserve"> and to share important information when it is necessary.</w:delText>
        </w:r>
      </w:del>
    </w:p>
    <w:p w:rsidR="00724926" w:rsidRPr="00D6070F" w:rsidDel="00D67542" w:rsidRDefault="00724926" w:rsidP="00217590">
      <w:pPr>
        <w:pStyle w:val="Standarduser"/>
        <w:rPr>
          <w:del w:id="718" w:author="startklaar" w:date="2016-09-26T11:28:00Z"/>
          <w:rFonts w:ascii="Arial" w:hAnsi="Arial" w:cs="Arial"/>
          <w:sz w:val="26"/>
          <w:szCs w:val="26"/>
          <w:lang w:val="en-US"/>
        </w:rPr>
      </w:pPr>
    </w:p>
    <w:p w:rsidR="00DF0D6D" w:rsidRPr="00D6070F" w:rsidDel="00D67542" w:rsidRDefault="00DF0D6D" w:rsidP="00217590">
      <w:pPr>
        <w:pStyle w:val="Standarduser"/>
        <w:rPr>
          <w:del w:id="719" w:author="startklaar" w:date="2016-09-26T11:28:00Z"/>
          <w:rFonts w:ascii="Arial" w:hAnsi="Arial" w:cs="Arial"/>
          <w:sz w:val="26"/>
          <w:szCs w:val="26"/>
          <w:lang w:val="en-US"/>
        </w:rPr>
      </w:pPr>
    </w:p>
    <w:p w:rsidR="00DF0D6D" w:rsidRPr="00D6070F" w:rsidDel="00D67542" w:rsidRDefault="00DF0D6D" w:rsidP="00217590">
      <w:pPr>
        <w:pStyle w:val="Standarduser"/>
        <w:rPr>
          <w:del w:id="720" w:author="startklaar" w:date="2016-09-26T11:28:00Z"/>
          <w:rFonts w:ascii="Arial" w:hAnsi="Arial" w:cs="Arial"/>
          <w:sz w:val="26"/>
          <w:szCs w:val="26"/>
          <w:lang w:val="en-US"/>
        </w:rPr>
      </w:pPr>
    </w:p>
    <w:p w:rsidR="007A0044" w:rsidRPr="00D6070F" w:rsidRDefault="007A0044" w:rsidP="00217590">
      <w:pPr>
        <w:rPr>
          <w:rFonts w:ascii="Arial" w:eastAsia="SimSun, 宋体" w:hAnsi="Arial" w:cs="Arial"/>
          <w:b/>
          <w:kern w:val="3"/>
          <w:sz w:val="52"/>
          <w:lang w:val="en-US" w:eastAsia="zh-CN"/>
        </w:rPr>
      </w:pPr>
      <w:del w:id="721" w:author="startklaar" w:date="2016-09-26T10:51:00Z">
        <w:r w:rsidRPr="00D6070F" w:rsidDel="00D6070F">
          <w:rPr>
            <w:rFonts w:ascii="Arial" w:hAnsi="Arial" w:cs="Arial"/>
            <w:b/>
            <w:sz w:val="52"/>
            <w:lang w:val="en-US"/>
          </w:rPr>
          <w:br w:type="page"/>
        </w:r>
      </w:del>
    </w:p>
    <w:p w:rsidR="006A6EA2" w:rsidRPr="00D6070F" w:rsidRDefault="008932C5" w:rsidP="008932C5">
      <w:pPr>
        <w:pStyle w:val="Titre1"/>
        <w:numPr>
          <w:ilvl w:val="0"/>
          <w:numId w:val="0"/>
        </w:numPr>
        <w:ind w:left="360"/>
        <w:rPr>
          <w:rFonts w:cs="Arial"/>
          <w:rPrChange w:id="722" w:author="startklaar" w:date="2016-09-26T10:50:00Z">
            <w:rPr/>
          </w:rPrChange>
        </w:rPr>
        <w:pPrChange w:id="723" w:author="antho carin" w:date="2016-09-28T00:49:00Z">
          <w:pPr>
            <w:pStyle w:val="Titre1"/>
          </w:pPr>
        </w:pPrChange>
      </w:pPr>
      <w:ins w:id="724" w:author="antho carin" w:date="2016-09-28T00:49:00Z">
        <w:r>
          <w:rPr>
            <w:rFonts w:cs="Arial"/>
          </w:rPr>
          <w:t>8.</w:t>
        </w:r>
      </w:ins>
      <w:r w:rsidR="006A6EA2" w:rsidRPr="00D6070F">
        <w:rPr>
          <w:rFonts w:cs="Arial"/>
          <w:rPrChange w:id="725" w:author="startklaar" w:date="2016-09-26T10:50:00Z">
            <w:rPr/>
          </w:rPrChange>
        </w:rPr>
        <w:t>Planning</w:t>
      </w:r>
    </w:p>
    <w:p w:rsidR="00D67542" w:rsidRDefault="006A6EA2" w:rsidP="00217590">
      <w:pPr>
        <w:pStyle w:val="Standarduser"/>
        <w:rPr>
          <w:ins w:id="726" w:author="startklaar" w:date="2016-09-26T11:32:00Z"/>
          <w:rFonts w:ascii="Arial" w:hAnsi="Arial" w:cs="Arial"/>
          <w:sz w:val="26"/>
          <w:szCs w:val="26"/>
          <w:lang w:val="en-US"/>
        </w:rPr>
      </w:pPr>
      <w:del w:id="727" w:author="startklaar" w:date="2016-09-26T11:32:00Z">
        <w:r w:rsidRPr="00D6070F" w:rsidDel="00D67542">
          <w:rPr>
            <w:rFonts w:ascii="Arial" w:hAnsi="Arial" w:cs="Arial"/>
            <w:b/>
            <w:sz w:val="52"/>
            <w:lang w:val="en-US"/>
          </w:rPr>
          <w:br/>
        </w:r>
      </w:del>
    </w:p>
    <w:p w:rsidR="006A6EA2" w:rsidRDefault="00D67542" w:rsidP="00217590">
      <w:pPr>
        <w:pStyle w:val="Standarduser"/>
        <w:rPr>
          <w:ins w:id="728" w:author="startklaar" w:date="2016-09-26T11:39:00Z"/>
          <w:rFonts w:ascii="Arial" w:hAnsi="Arial" w:cs="Arial"/>
          <w:sz w:val="26"/>
          <w:szCs w:val="26"/>
          <w:lang w:val="en-US"/>
        </w:rPr>
      </w:pPr>
      <w:ins w:id="729" w:author="startklaar" w:date="2016-09-26T11:28:00Z">
        <w:r w:rsidRPr="00D67542">
          <w:rPr>
            <w:rFonts w:ascii="Arial" w:hAnsi="Arial" w:cs="Arial"/>
            <w:sz w:val="26"/>
            <w:szCs w:val="26"/>
            <w:lang w:val="en-US"/>
            <w:rPrChange w:id="730" w:author="startklaar" w:date="2016-09-26T11:28:00Z">
              <w:rPr>
                <w:rFonts w:ascii="Arial" w:hAnsi="Arial" w:cs="Arial"/>
                <w:b/>
                <w:sz w:val="26"/>
                <w:szCs w:val="26"/>
                <w:lang w:val="en-US"/>
              </w:rPr>
            </w:rPrChange>
          </w:rPr>
          <w:t>In order</w:t>
        </w:r>
        <w:r>
          <w:rPr>
            <w:rFonts w:ascii="Arial" w:hAnsi="Arial" w:cs="Arial"/>
            <w:sz w:val="26"/>
            <w:szCs w:val="26"/>
            <w:lang w:val="en-US"/>
          </w:rPr>
          <w:t xml:space="preserve"> to keep all the work efficient and effective a </w:t>
        </w:r>
      </w:ins>
      <w:ins w:id="731" w:author="startklaar" w:date="2016-09-26T11:29:00Z">
        <w:r>
          <w:rPr>
            <w:rFonts w:ascii="Arial" w:hAnsi="Arial" w:cs="Arial"/>
            <w:sz w:val="26"/>
            <w:szCs w:val="26"/>
            <w:lang w:val="en-US"/>
          </w:rPr>
          <w:t xml:space="preserve">planning will be made for all project members. </w:t>
        </w:r>
      </w:ins>
      <w:ins w:id="732" w:author="startklaar" w:date="2016-09-26T11:30:00Z">
        <w:r>
          <w:rPr>
            <w:rFonts w:ascii="Arial" w:hAnsi="Arial" w:cs="Arial"/>
            <w:sz w:val="26"/>
            <w:szCs w:val="26"/>
            <w:lang w:val="en-US"/>
          </w:rPr>
          <w:t xml:space="preserve">The planning is made by project member Cem Dursun with the use of the planning tool MS-Project. Tasks </w:t>
        </w:r>
      </w:ins>
      <w:ins w:id="733" w:author="startklaar" w:date="2016-09-26T11:31:00Z">
        <w:r>
          <w:rPr>
            <w:rFonts w:ascii="Arial" w:hAnsi="Arial" w:cs="Arial"/>
            <w:sz w:val="26"/>
            <w:szCs w:val="26"/>
            <w:lang w:val="en-US"/>
          </w:rPr>
          <w:t>will be appointed to members that will be responsible for completing the tasks before their deadlines. The total work and work per tasks will be shown</w:t>
        </w:r>
      </w:ins>
      <w:ins w:id="734" w:author="startklaar" w:date="2016-09-26T11:32:00Z">
        <w:r>
          <w:rPr>
            <w:rFonts w:ascii="Arial" w:hAnsi="Arial" w:cs="Arial"/>
            <w:sz w:val="26"/>
            <w:szCs w:val="26"/>
            <w:lang w:val="en-US"/>
          </w:rPr>
          <w:t xml:space="preserve"> in the tool.</w:t>
        </w:r>
      </w:ins>
    </w:p>
    <w:p w:rsidR="00211EF3" w:rsidRPr="00D67542" w:rsidRDefault="00211EF3" w:rsidP="00217590">
      <w:pPr>
        <w:pStyle w:val="Standarduser"/>
        <w:rPr>
          <w:rFonts w:ascii="Arial" w:hAnsi="Arial" w:cs="Arial"/>
          <w:sz w:val="26"/>
          <w:szCs w:val="26"/>
          <w:lang w:val="en-US"/>
          <w:rPrChange w:id="735" w:author="startklaar" w:date="2016-09-26T11:28:00Z">
            <w:rPr>
              <w:rFonts w:ascii="Arial" w:hAnsi="Arial" w:cs="Arial"/>
              <w:b/>
              <w:sz w:val="26"/>
              <w:szCs w:val="26"/>
              <w:lang w:val="en-US"/>
            </w:rPr>
          </w:rPrChange>
        </w:rPr>
      </w:pPr>
      <w:ins w:id="736" w:author="startklaar" w:date="2016-09-26T11:39:00Z">
        <w:r>
          <w:rPr>
            <w:rFonts w:ascii="Arial" w:hAnsi="Arial" w:cs="Arial"/>
            <w:sz w:val="26"/>
            <w:szCs w:val="26"/>
            <w:lang w:val="en-US"/>
          </w:rPr>
          <w:t xml:space="preserve">For the whole planning see </w:t>
        </w:r>
      </w:ins>
      <w:ins w:id="737" w:author="startklaar" w:date="2016-09-26T11:40:00Z">
        <w:r>
          <w:rPr>
            <w:rFonts w:ascii="Arial" w:hAnsi="Arial" w:cs="Arial"/>
            <w:sz w:val="26"/>
            <w:szCs w:val="26"/>
            <w:lang w:val="en-US"/>
          </w:rPr>
          <w:t>document Project Planning.</w:t>
        </w:r>
      </w:ins>
    </w:p>
    <w:p w:rsidR="006A6EA2" w:rsidRPr="00D6070F" w:rsidRDefault="008932C5" w:rsidP="008932C5">
      <w:pPr>
        <w:pStyle w:val="Titre1"/>
        <w:numPr>
          <w:ilvl w:val="0"/>
          <w:numId w:val="0"/>
        </w:numPr>
        <w:ind w:left="360"/>
        <w:rPr>
          <w:rFonts w:cs="Arial"/>
          <w:rPrChange w:id="738" w:author="startklaar" w:date="2016-09-26T10:50:00Z">
            <w:rPr/>
          </w:rPrChange>
        </w:rPr>
        <w:pPrChange w:id="739" w:author="antho carin" w:date="2016-09-28T00:49:00Z">
          <w:pPr>
            <w:pStyle w:val="Titre1"/>
          </w:pPr>
        </w:pPrChange>
      </w:pPr>
      <w:ins w:id="740" w:author="antho carin" w:date="2016-09-28T00:49:00Z">
        <w:r>
          <w:rPr>
            <w:rFonts w:cs="Arial"/>
          </w:rPr>
          <w:t>9.</w:t>
        </w:r>
      </w:ins>
      <w:r w:rsidR="006A6EA2" w:rsidRPr="00D6070F">
        <w:rPr>
          <w:rFonts w:cs="Arial"/>
          <w:rPrChange w:id="741" w:author="startklaar" w:date="2016-09-26T10:50:00Z">
            <w:rPr/>
          </w:rPrChange>
        </w:rPr>
        <w:t>Costs and Benefits</w:t>
      </w:r>
    </w:p>
    <w:p w:rsidR="001879D2" w:rsidRPr="00D6070F" w:rsidRDefault="001879D2" w:rsidP="001879D2">
      <w:pPr>
        <w:rPr>
          <w:rFonts w:ascii="Arial" w:hAnsi="Arial" w:cs="Arial"/>
          <w:lang w:val="en-US" w:eastAsia="fr-FR"/>
          <w:rPrChange w:id="742" w:author="startklaar" w:date="2016-09-26T10:50:00Z">
            <w:rPr>
              <w:lang w:val="en-US" w:eastAsia="fr-FR"/>
            </w:rPr>
          </w:rPrChange>
        </w:rPr>
      </w:pPr>
    </w:p>
    <w:p w:rsidR="006A6EA2" w:rsidRPr="00D6070F" w:rsidDel="00211EF3" w:rsidRDefault="006A6EA2" w:rsidP="00217590">
      <w:pPr>
        <w:pStyle w:val="Standarduser"/>
        <w:rPr>
          <w:del w:id="743" w:author="startklaar" w:date="2016-09-26T11:40:00Z"/>
          <w:rFonts w:ascii="Arial" w:hAnsi="Arial" w:cs="Arial"/>
          <w:sz w:val="26"/>
          <w:szCs w:val="26"/>
          <w:lang w:val="en-US"/>
        </w:rPr>
      </w:pPr>
      <w:del w:id="744" w:author="startklaar" w:date="2016-09-26T11:40:00Z">
        <w:r w:rsidRPr="00211EF3" w:rsidDel="00211EF3">
          <w:rPr>
            <w:rFonts w:ascii="Arial" w:hAnsi="Arial" w:cs="Arial"/>
            <w:sz w:val="26"/>
            <w:szCs w:val="26"/>
            <w:highlight w:val="yellow"/>
            <w:lang w:val="en-US"/>
          </w:rPr>
          <w:delText>Our price a relatively low and will be fixed at the end of the project. It will</w:delText>
        </w:r>
        <w:r w:rsidRPr="00D6070F" w:rsidDel="00211EF3">
          <w:rPr>
            <w:rFonts w:ascii="Arial" w:hAnsi="Arial" w:cs="Arial"/>
            <w:sz w:val="26"/>
            <w:szCs w:val="26"/>
            <w:highlight w:val="yellow"/>
            <w:lang w:val="en-US"/>
          </w:rPr>
          <w:delText xml:space="preserve"> depend first of all on the product quality and the satisfaction of our client.</w:delText>
        </w:r>
      </w:del>
    </w:p>
    <w:p w:rsidR="00211EF3" w:rsidRDefault="00211EF3" w:rsidP="00217590">
      <w:pPr>
        <w:pStyle w:val="Standarduser"/>
        <w:rPr>
          <w:ins w:id="745" w:author="startklaar" w:date="2016-09-26T11:45:00Z"/>
          <w:rFonts w:ascii="Arial" w:hAnsi="Arial" w:cs="Arial"/>
          <w:sz w:val="26"/>
          <w:szCs w:val="26"/>
          <w:lang w:val="en-US"/>
        </w:rPr>
      </w:pPr>
      <w:ins w:id="746" w:author="startklaar" w:date="2016-09-26T11:40:00Z">
        <w:r>
          <w:rPr>
            <w:rFonts w:ascii="Arial" w:hAnsi="Arial" w:cs="Arial"/>
            <w:sz w:val="26"/>
            <w:szCs w:val="26"/>
            <w:lang w:val="en-US"/>
          </w:rPr>
          <w:t xml:space="preserve">This chapter will describe the costs of this project and the benefits for the client. Like most projects this project will be an investment for the client. </w:t>
        </w:r>
      </w:ins>
      <w:ins w:id="747" w:author="startklaar" w:date="2016-09-26T11:41:00Z">
        <w:r>
          <w:rPr>
            <w:rFonts w:ascii="Arial" w:hAnsi="Arial" w:cs="Arial"/>
            <w:sz w:val="26"/>
            <w:szCs w:val="26"/>
            <w:lang w:val="en-US"/>
          </w:rPr>
          <w:t>This</w:t>
        </w:r>
      </w:ins>
      <w:ins w:id="748" w:author="startklaar" w:date="2016-09-26T11:40:00Z">
        <w:r>
          <w:rPr>
            <w:rFonts w:ascii="Arial" w:hAnsi="Arial" w:cs="Arial"/>
            <w:sz w:val="26"/>
            <w:szCs w:val="26"/>
            <w:lang w:val="en-US"/>
          </w:rPr>
          <w:t xml:space="preserve"> investment </w:t>
        </w:r>
      </w:ins>
      <w:ins w:id="749" w:author="startklaar" w:date="2016-09-26T11:41:00Z">
        <w:r>
          <w:rPr>
            <w:rFonts w:ascii="Arial" w:hAnsi="Arial" w:cs="Arial"/>
            <w:sz w:val="26"/>
            <w:szCs w:val="26"/>
            <w:lang w:val="en-US"/>
          </w:rPr>
          <w:t xml:space="preserve">will mean a cost for a long term improvement for the client. For the completion of the project </w:t>
        </w:r>
      </w:ins>
      <w:ins w:id="750" w:author="startklaar" w:date="2016-09-26T11:43:00Z">
        <w:r>
          <w:rPr>
            <w:rFonts w:ascii="Arial" w:hAnsi="Arial" w:cs="Arial"/>
            <w:sz w:val="26"/>
            <w:szCs w:val="26"/>
            <w:lang w:val="en-US"/>
          </w:rPr>
          <w:t xml:space="preserve">members will work hours to prepare the project group for the project, the project members will </w:t>
        </w:r>
      </w:ins>
      <w:ins w:id="751" w:author="startklaar" w:date="2016-09-26T11:44:00Z">
        <w:r>
          <w:rPr>
            <w:rFonts w:ascii="Arial" w:hAnsi="Arial" w:cs="Arial"/>
            <w:sz w:val="26"/>
            <w:szCs w:val="26"/>
            <w:lang w:val="en-US"/>
          </w:rPr>
          <w:t xml:space="preserve">build a working solution that will contain all the needs and requirements of the client and the project members will present the </w:t>
        </w:r>
      </w:ins>
      <w:ins w:id="752" w:author="startklaar" w:date="2016-09-26T11:45:00Z">
        <w:r>
          <w:rPr>
            <w:rFonts w:ascii="Arial" w:hAnsi="Arial" w:cs="Arial"/>
            <w:sz w:val="26"/>
            <w:szCs w:val="26"/>
            <w:lang w:val="en-US"/>
          </w:rPr>
          <w:t>products of this project to the client.</w:t>
        </w:r>
      </w:ins>
    </w:p>
    <w:p w:rsidR="006A6EA2" w:rsidRDefault="00211EF3" w:rsidP="00217590">
      <w:pPr>
        <w:pStyle w:val="Standarduser"/>
        <w:rPr>
          <w:ins w:id="753" w:author="startklaar" w:date="2016-09-26T11:50:00Z"/>
          <w:rFonts w:ascii="Arial" w:hAnsi="Arial" w:cs="Arial"/>
          <w:sz w:val="26"/>
          <w:szCs w:val="26"/>
          <w:lang w:val="en-US"/>
        </w:rPr>
      </w:pPr>
      <w:ins w:id="754" w:author="startklaar" w:date="2016-09-26T11:47:00Z">
        <w:r>
          <w:rPr>
            <w:rFonts w:ascii="Arial" w:hAnsi="Arial" w:cs="Arial"/>
            <w:sz w:val="26"/>
            <w:szCs w:val="26"/>
            <w:lang w:val="en-US"/>
          </w:rPr>
          <w:t>The whole project will be an</w:t>
        </w:r>
      </w:ins>
      <w:ins w:id="755" w:author="startklaar" w:date="2016-09-26T11:54:00Z">
        <w:r w:rsidR="00A2552F">
          <w:rPr>
            <w:rFonts w:ascii="Arial" w:hAnsi="Arial" w:cs="Arial"/>
            <w:sz w:val="26"/>
            <w:szCs w:val="26"/>
            <w:lang w:val="en-US"/>
          </w:rPr>
          <w:t xml:space="preserve"> approximate</w:t>
        </w:r>
      </w:ins>
      <w:ins w:id="756" w:author="startklaar" w:date="2016-09-26T11:47:00Z">
        <w:r>
          <w:rPr>
            <w:rFonts w:ascii="Arial" w:hAnsi="Arial" w:cs="Arial"/>
            <w:sz w:val="26"/>
            <w:szCs w:val="26"/>
            <w:lang w:val="en-US"/>
          </w:rPr>
          <w:t xml:space="preserve"> investment of €17.829</w:t>
        </w:r>
      </w:ins>
      <w:ins w:id="757" w:author="startklaar" w:date="2016-09-26T11:49:00Z">
        <w:r w:rsidR="00A2552F">
          <w:rPr>
            <w:rFonts w:ascii="Arial" w:hAnsi="Arial" w:cs="Arial"/>
            <w:sz w:val="26"/>
            <w:szCs w:val="26"/>
            <w:lang w:val="en-US"/>
          </w:rPr>
          <w:t>,35</w:t>
        </w:r>
      </w:ins>
      <w:ins w:id="758" w:author="startklaar" w:date="2016-09-26T11:48:00Z">
        <w:r>
          <w:rPr>
            <w:rFonts w:ascii="Arial" w:hAnsi="Arial" w:cs="Arial"/>
            <w:sz w:val="26"/>
            <w:szCs w:val="26"/>
            <w:lang w:val="en-US"/>
          </w:rPr>
          <w:t xml:space="preserve">, including </w:t>
        </w:r>
      </w:ins>
      <w:ins w:id="759" w:author="startklaar" w:date="2016-09-26T11:50:00Z">
        <w:r w:rsidR="00A2552F">
          <w:rPr>
            <w:rFonts w:ascii="Arial" w:hAnsi="Arial" w:cs="Arial"/>
            <w:sz w:val="26"/>
            <w:szCs w:val="26"/>
            <w:lang w:val="en-US"/>
          </w:rPr>
          <w:t>preparing</w:t>
        </w:r>
      </w:ins>
      <w:ins w:id="760" w:author="startklaar" w:date="2016-09-26T11:48:00Z">
        <w:r>
          <w:rPr>
            <w:rFonts w:ascii="Arial" w:hAnsi="Arial" w:cs="Arial"/>
            <w:sz w:val="26"/>
            <w:szCs w:val="26"/>
            <w:lang w:val="en-US"/>
          </w:rPr>
          <w:t xml:space="preserve">, building, testing and </w:t>
        </w:r>
      </w:ins>
      <w:ins w:id="761" w:author="startklaar" w:date="2016-09-26T11:49:00Z">
        <w:r w:rsidR="00A2552F">
          <w:rPr>
            <w:rFonts w:ascii="Arial" w:hAnsi="Arial" w:cs="Arial"/>
            <w:sz w:val="26"/>
            <w:szCs w:val="26"/>
            <w:lang w:val="en-US"/>
          </w:rPr>
          <w:t>travel expenses</w:t>
        </w:r>
        <w:r>
          <w:rPr>
            <w:rFonts w:ascii="Arial" w:hAnsi="Arial" w:cs="Arial"/>
            <w:sz w:val="26"/>
            <w:szCs w:val="26"/>
            <w:lang w:val="en-US"/>
          </w:rPr>
          <w:t>.</w:t>
        </w:r>
      </w:ins>
    </w:p>
    <w:p w:rsidR="00A2552F" w:rsidRPr="00D6070F" w:rsidDel="00A2552F" w:rsidRDefault="00A2552F" w:rsidP="00217590">
      <w:pPr>
        <w:pStyle w:val="Standarduser"/>
        <w:rPr>
          <w:del w:id="762" w:author="startklaar" w:date="2016-09-26T11:55:00Z"/>
          <w:rFonts w:ascii="Arial" w:hAnsi="Arial" w:cs="Arial"/>
          <w:sz w:val="26"/>
          <w:szCs w:val="26"/>
          <w:lang w:val="en-US"/>
        </w:rPr>
      </w:pPr>
      <w:ins w:id="763" w:author="startklaar" w:date="2016-09-26T11:50:00Z">
        <w:r>
          <w:rPr>
            <w:rFonts w:ascii="Arial" w:hAnsi="Arial" w:cs="Arial"/>
            <w:sz w:val="26"/>
            <w:szCs w:val="26"/>
            <w:lang w:val="en-US"/>
          </w:rPr>
          <w:t>The outcome will be an organization with an automated system. This system will ensure that all workflow will be efficient and ver</w:t>
        </w:r>
      </w:ins>
      <w:ins w:id="764" w:author="startklaar" w:date="2016-09-26T11:51:00Z">
        <w:r>
          <w:rPr>
            <w:rFonts w:ascii="Arial" w:hAnsi="Arial" w:cs="Arial"/>
            <w:sz w:val="26"/>
            <w:szCs w:val="26"/>
            <w:lang w:val="en-US"/>
          </w:rPr>
          <w:t xml:space="preserve">y effective. This system will also ensure that no project for clients will be worked on while the clients have </w:t>
        </w:r>
        <w:r>
          <w:rPr>
            <w:rFonts w:ascii="Arial" w:hAnsi="Arial" w:cs="Arial"/>
            <w:sz w:val="26"/>
            <w:szCs w:val="26"/>
            <w:lang w:val="en-US"/>
          </w:rPr>
          <w:lastRenderedPageBreak/>
          <w:t>failed to complete payments.</w:t>
        </w:r>
      </w:ins>
      <w:ins w:id="765" w:author="startklaar" w:date="2016-09-26T11:52:00Z">
        <w:r>
          <w:rPr>
            <w:rFonts w:ascii="Arial" w:hAnsi="Arial" w:cs="Arial"/>
            <w:sz w:val="26"/>
            <w:szCs w:val="26"/>
            <w:lang w:val="en-US"/>
          </w:rPr>
          <w:t xml:space="preserve"> This way </w:t>
        </w:r>
      </w:ins>
      <w:ins w:id="766" w:author="startklaar" w:date="2016-09-26T11:53:00Z">
        <w:r>
          <w:rPr>
            <w:rFonts w:ascii="Arial" w:hAnsi="Arial" w:cs="Arial"/>
            <w:sz w:val="26"/>
            <w:szCs w:val="26"/>
            <w:lang w:val="en-US"/>
          </w:rPr>
          <w:t>the cost savings for the organization will be large. Employees will also save a lot of time by the system that can perform some of their tasks automated.</w:t>
        </w:r>
      </w:ins>
    </w:p>
    <w:p w:rsidR="004E1DBC" w:rsidRPr="00D6070F" w:rsidDel="00A2552F" w:rsidRDefault="004E1DBC" w:rsidP="00217590">
      <w:pPr>
        <w:pStyle w:val="Standarduser"/>
        <w:rPr>
          <w:del w:id="767" w:author="startklaar" w:date="2016-09-26T11:55:00Z"/>
          <w:rFonts w:ascii="Arial" w:hAnsi="Arial" w:cs="Arial"/>
          <w:sz w:val="26"/>
          <w:szCs w:val="26"/>
          <w:lang w:val="en-US"/>
        </w:rPr>
      </w:pPr>
    </w:p>
    <w:p w:rsidR="004E1DBC" w:rsidRPr="00D6070F" w:rsidDel="00A2552F" w:rsidRDefault="004E1DBC" w:rsidP="00217590">
      <w:pPr>
        <w:pStyle w:val="Standarduser"/>
        <w:rPr>
          <w:del w:id="768" w:author="startklaar" w:date="2016-09-26T11:55:00Z"/>
          <w:rFonts w:ascii="Arial" w:hAnsi="Arial" w:cs="Arial"/>
          <w:sz w:val="26"/>
          <w:szCs w:val="26"/>
          <w:lang w:val="en-US"/>
        </w:rPr>
      </w:pPr>
    </w:p>
    <w:p w:rsidR="004E1DBC" w:rsidRPr="00D6070F" w:rsidDel="00A2552F" w:rsidRDefault="004E1DBC" w:rsidP="00217590">
      <w:pPr>
        <w:pStyle w:val="Standarduser"/>
        <w:rPr>
          <w:del w:id="769" w:author="startklaar" w:date="2016-09-26T11:55:00Z"/>
          <w:rFonts w:ascii="Arial" w:hAnsi="Arial" w:cs="Arial"/>
          <w:sz w:val="26"/>
          <w:szCs w:val="26"/>
          <w:lang w:val="en-US"/>
        </w:rPr>
      </w:pPr>
    </w:p>
    <w:p w:rsidR="004E1DBC" w:rsidRPr="00D6070F" w:rsidDel="00A2552F" w:rsidRDefault="004E1DBC" w:rsidP="00217590">
      <w:pPr>
        <w:pStyle w:val="Standarduser"/>
        <w:rPr>
          <w:del w:id="770" w:author="startklaar" w:date="2016-09-26T11:55:00Z"/>
          <w:rFonts w:ascii="Arial" w:hAnsi="Arial" w:cs="Arial"/>
          <w:sz w:val="26"/>
          <w:szCs w:val="26"/>
          <w:lang w:val="en-US"/>
        </w:rPr>
      </w:pPr>
    </w:p>
    <w:p w:rsidR="004E1DBC" w:rsidRPr="00D6070F" w:rsidDel="00A2552F" w:rsidRDefault="004E1DBC" w:rsidP="00217590">
      <w:pPr>
        <w:pStyle w:val="Standarduser"/>
        <w:rPr>
          <w:del w:id="771" w:author="startklaar" w:date="2016-09-26T11:55:00Z"/>
          <w:rFonts w:ascii="Arial" w:hAnsi="Arial" w:cs="Arial"/>
          <w:sz w:val="26"/>
          <w:szCs w:val="26"/>
          <w:lang w:val="en-US"/>
        </w:rPr>
      </w:pPr>
    </w:p>
    <w:p w:rsidR="00724926" w:rsidRPr="00D6070F" w:rsidDel="00A2552F" w:rsidRDefault="00724926" w:rsidP="00217590">
      <w:pPr>
        <w:pStyle w:val="Standarduser"/>
        <w:rPr>
          <w:del w:id="772" w:author="startklaar" w:date="2016-09-26T11:55:00Z"/>
          <w:rFonts w:ascii="Arial" w:hAnsi="Arial" w:cs="Arial"/>
          <w:sz w:val="26"/>
          <w:szCs w:val="26"/>
          <w:lang w:val="en-US"/>
        </w:rPr>
      </w:pPr>
    </w:p>
    <w:p w:rsidR="00724926" w:rsidRPr="00D6070F" w:rsidDel="00A2552F" w:rsidRDefault="00724926" w:rsidP="00217590">
      <w:pPr>
        <w:pStyle w:val="Standarduser"/>
        <w:ind w:left="2844"/>
        <w:rPr>
          <w:del w:id="773" w:author="startklaar" w:date="2016-09-26T11:55:00Z"/>
          <w:rFonts w:ascii="Arial" w:hAnsi="Arial" w:cs="Arial"/>
          <w:sz w:val="36"/>
          <w:szCs w:val="36"/>
          <w:lang w:val="en-US"/>
        </w:rPr>
      </w:pPr>
    </w:p>
    <w:p w:rsidR="007A0044" w:rsidRPr="00D6070F" w:rsidRDefault="007A0044" w:rsidP="00217590">
      <w:pPr>
        <w:rPr>
          <w:rFonts w:ascii="Arial" w:eastAsia="Times New Roman" w:hAnsi="Arial" w:cs="Arial"/>
          <w:b/>
          <w:sz w:val="40"/>
          <w:szCs w:val="32"/>
          <w:lang w:val="en-US" w:eastAsia="fr-FR"/>
          <w:rPrChange w:id="774" w:author="startklaar" w:date="2016-09-26T10:50:00Z">
            <w:rPr>
              <w:rFonts w:ascii="Arial" w:eastAsia="Times New Roman" w:hAnsi="Arial" w:cstheme="majorBidi"/>
              <w:b/>
              <w:sz w:val="40"/>
              <w:szCs w:val="32"/>
              <w:lang w:val="en-US" w:eastAsia="fr-FR"/>
            </w:rPr>
          </w:rPrChange>
        </w:rPr>
      </w:pPr>
      <w:del w:id="775" w:author="startklaar" w:date="2016-09-26T11:55:00Z">
        <w:r w:rsidRPr="00D6070F" w:rsidDel="00A2552F">
          <w:rPr>
            <w:rFonts w:ascii="Arial" w:hAnsi="Arial" w:cs="Arial"/>
            <w:lang w:val="en-US"/>
            <w:rPrChange w:id="776" w:author="startklaar" w:date="2016-09-26T10:50:00Z">
              <w:rPr>
                <w:lang w:val="en-US"/>
              </w:rPr>
            </w:rPrChange>
          </w:rPr>
          <w:br w:type="page"/>
        </w:r>
      </w:del>
    </w:p>
    <w:p w:rsidR="006A6EA2" w:rsidRPr="00D6070F" w:rsidRDefault="008932C5" w:rsidP="008932C5">
      <w:pPr>
        <w:pStyle w:val="Titre1"/>
        <w:numPr>
          <w:ilvl w:val="0"/>
          <w:numId w:val="0"/>
        </w:numPr>
        <w:ind w:left="360"/>
        <w:rPr>
          <w:rFonts w:cs="Arial"/>
          <w:rPrChange w:id="777" w:author="startklaar" w:date="2016-09-26T10:50:00Z">
            <w:rPr/>
          </w:rPrChange>
        </w:rPr>
        <w:pPrChange w:id="778" w:author="antho carin" w:date="2016-09-28T00:49:00Z">
          <w:pPr>
            <w:pStyle w:val="Titre1"/>
          </w:pPr>
        </w:pPrChange>
      </w:pPr>
      <w:ins w:id="779" w:author="antho carin" w:date="2016-09-28T00:49:00Z">
        <w:r>
          <w:rPr>
            <w:rFonts w:cs="Arial"/>
          </w:rPr>
          <w:t>10.</w:t>
        </w:r>
      </w:ins>
      <w:r w:rsidR="00A07DE0" w:rsidRPr="00D6070F">
        <w:rPr>
          <w:rFonts w:cs="Arial"/>
          <w:rPrChange w:id="780" w:author="startklaar" w:date="2016-09-26T10:50:00Z">
            <w:rPr/>
          </w:rPrChange>
        </w:rPr>
        <w:t>Risk analysis</w:t>
      </w:r>
    </w:p>
    <w:p w:rsidR="00A07DE0" w:rsidRPr="00D6070F" w:rsidRDefault="00A07DE0" w:rsidP="00A07DE0">
      <w:pPr>
        <w:rPr>
          <w:rFonts w:ascii="Arial" w:hAnsi="Arial" w:cs="Arial"/>
          <w:lang w:val="en-US" w:eastAsia="fr-FR"/>
          <w:rPrChange w:id="781" w:author="startklaar" w:date="2016-09-26T10:50:00Z">
            <w:rPr>
              <w:lang w:val="en-US" w:eastAsia="fr-FR"/>
            </w:rPr>
          </w:rPrChange>
        </w:rPr>
      </w:pPr>
    </w:p>
    <w:tbl>
      <w:tblPr>
        <w:tblW w:w="9923" w:type="dxa"/>
        <w:tblInd w:w="-87" w:type="dxa"/>
        <w:tblLayout w:type="fixed"/>
        <w:tblCellMar>
          <w:left w:w="10" w:type="dxa"/>
          <w:right w:w="10" w:type="dxa"/>
        </w:tblCellMar>
        <w:tblLook w:val="0000" w:firstRow="0" w:lastRow="0" w:firstColumn="0" w:lastColumn="0" w:noHBand="0" w:noVBand="0"/>
      </w:tblPr>
      <w:tblGrid>
        <w:gridCol w:w="2127"/>
        <w:gridCol w:w="1843"/>
        <w:gridCol w:w="1701"/>
        <w:gridCol w:w="1878"/>
        <w:gridCol w:w="2374"/>
      </w:tblGrid>
      <w:tr w:rsidR="006A6EA2" w:rsidRPr="00D6070F" w:rsidTr="00A07DE0">
        <w:tc>
          <w:tcPr>
            <w:tcW w:w="21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E46D4D" w:rsidP="00217590">
            <w:pPr>
              <w:pStyle w:val="TableContents"/>
              <w:rPr>
                <w:rFonts w:ascii="Arial" w:hAnsi="Arial" w:cs="Arial"/>
                <w:sz w:val="24"/>
                <w:szCs w:val="24"/>
                <w:lang w:val="en-US"/>
              </w:rPr>
            </w:pPr>
            <w:r w:rsidRPr="00D6070F">
              <w:rPr>
                <w:rFonts w:ascii="Arial" w:hAnsi="Arial" w:cs="Arial"/>
                <w:sz w:val="24"/>
                <w:szCs w:val="24"/>
                <w:lang w:val="en-US"/>
              </w:rPr>
              <w:t>Risk</w:t>
            </w:r>
          </w:p>
        </w:tc>
        <w:tc>
          <w:tcPr>
            <w:tcW w:w="184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 xml:space="preserve">How can we avoid </w:t>
            </w:r>
            <w:r w:rsidR="007A0044" w:rsidRPr="00D6070F">
              <w:rPr>
                <w:rFonts w:ascii="Arial" w:hAnsi="Arial" w:cs="Arial"/>
                <w:sz w:val="24"/>
                <w:szCs w:val="24"/>
                <w:lang w:val="en-US"/>
              </w:rPr>
              <w:t>these risks</w:t>
            </w:r>
            <w:r w:rsidRPr="00D6070F">
              <w:rPr>
                <w:rFonts w:ascii="Arial" w:hAnsi="Arial" w:cs="Arial"/>
                <w:sz w:val="24"/>
                <w:szCs w:val="24"/>
                <w:lang w:val="en-US"/>
              </w:rPr>
              <w:t>?</w:t>
            </w:r>
          </w:p>
        </w:tc>
        <w:tc>
          <w:tcPr>
            <w:tcW w:w="1701"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083919" w:rsidP="00217590">
            <w:pPr>
              <w:pStyle w:val="TableContents"/>
              <w:rPr>
                <w:rFonts w:ascii="Arial" w:hAnsi="Arial" w:cs="Arial"/>
                <w:sz w:val="24"/>
                <w:szCs w:val="24"/>
                <w:lang w:val="en-US"/>
              </w:rPr>
            </w:pPr>
            <w:r w:rsidRPr="00D6070F">
              <w:rPr>
                <w:rFonts w:ascii="Arial" w:hAnsi="Arial" w:cs="Arial"/>
                <w:sz w:val="24"/>
                <w:szCs w:val="24"/>
                <w:lang w:val="en-US"/>
              </w:rPr>
              <w:t>How frequently can this happen</w:t>
            </w:r>
            <w:r w:rsidR="006A6EA2" w:rsidRPr="00D6070F">
              <w:rPr>
                <w:rFonts w:ascii="Arial" w:hAnsi="Arial" w:cs="Arial"/>
                <w:sz w:val="24"/>
                <w:szCs w:val="24"/>
                <w:lang w:val="en-US"/>
              </w:rPr>
              <w:t>?</w:t>
            </w:r>
          </w:p>
        </w:tc>
        <w:tc>
          <w:tcPr>
            <w:tcW w:w="187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How big is the impact of this?</w:t>
            </w:r>
          </w:p>
        </w:tc>
        <w:tc>
          <w:tcPr>
            <w:tcW w:w="237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How important is this risk (1-10)?</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782" w:author="Nieuwburg, Mike van (student)" w:date="2016-09-27T10:54:00Z">
              <w:r>
                <w:rPr>
                  <w:rFonts w:ascii="Arial" w:hAnsi="Arial" w:cs="Arial"/>
                  <w:sz w:val="24"/>
                  <w:szCs w:val="24"/>
                  <w:lang w:val="en-US"/>
                </w:rPr>
                <w:t>Someone being s</w:t>
              </w:r>
            </w:ins>
            <w:del w:id="783" w:author="Nieuwburg, Mike van (student)" w:date="2016-09-27T10:54:00Z">
              <w:r w:rsidR="006A6EA2" w:rsidRPr="00D6070F" w:rsidDel="002B05B3">
                <w:rPr>
                  <w:rFonts w:ascii="Arial" w:hAnsi="Arial" w:cs="Arial"/>
                  <w:sz w:val="24"/>
                  <w:szCs w:val="24"/>
                  <w:lang w:val="en-US"/>
                </w:rPr>
                <w:delText>S</w:delText>
              </w:r>
            </w:del>
            <w:r w:rsidR="006A6EA2" w:rsidRPr="00D6070F">
              <w:rPr>
                <w:rFonts w:ascii="Arial" w:hAnsi="Arial" w:cs="Arial"/>
                <w:sz w:val="24"/>
                <w:szCs w:val="24"/>
                <w:lang w:val="en-US"/>
              </w:rPr>
              <w:t>ick</w:t>
            </w:r>
            <w:ins w:id="784" w:author="Nieuwburg, Mike van (student)" w:date="2016-09-27T10:54:00Z">
              <w:r>
                <w:rPr>
                  <w:rFonts w:ascii="Arial" w:hAnsi="Arial" w:cs="Arial"/>
                  <w:sz w:val="24"/>
                  <w:szCs w:val="24"/>
                  <w:lang w:val="en-US"/>
                </w:rPr>
                <w:t>.</w:t>
              </w:r>
            </w:ins>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785" w:author="Nieuwburg, Mike van (student)" w:date="2016-09-27T10:53:00Z">
              <w:r w:rsidRPr="00D6070F" w:rsidDel="002B05B3">
                <w:rPr>
                  <w:rFonts w:ascii="Arial" w:hAnsi="Arial" w:cs="Arial"/>
                  <w:sz w:val="24"/>
                  <w:szCs w:val="24"/>
                  <w:lang w:val="en-US"/>
                </w:rPr>
                <w:delText>Homework.</w:delText>
              </w:r>
            </w:del>
            <w:ins w:id="786" w:author="Nieuwburg, Mike van (student)" w:date="2016-09-27T10:53:00Z">
              <w:r w:rsidR="002B05B3">
                <w:rPr>
                  <w:rFonts w:ascii="Arial" w:hAnsi="Arial" w:cs="Arial"/>
                  <w:sz w:val="24"/>
                  <w:szCs w:val="24"/>
                  <w:lang w:val="en-US"/>
                </w:rPr>
                <w:t>working at home or helping out a team member by sharing the work.</w:t>
              </w:r>
            </w:ins>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Occasionally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217590" w:rsidP="00217590">
            <w:pPr>
              <w:pStyle w:val="TableContents"/>
              <w:rPr>
                <w:rFonts w:ascii="Arial" w:hAnsi="Arial" w:cs="Arial"/>
                <w:sz w:val="24"/>
                <w:szCs w:val="24"/>
                <w:lang w:val="en-US"/>
              </w:rPr>
            </w:pPr>
            <w:r w:rsidRPr="00D6070F">
              <w:rPr>
                <w:rFonts w:ascii="Arial" w:hAnsi="Arial" w:cs="Arial"/>
                <w:sz w:val="24"/>
                <w:szCs w:val="24"/>
                <w:lang w:val="en-US"/>
              </w:rPr>
              <w:t>Large</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4</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Computer crash</w:t>
            </w:r>
            <w:ins w:id="787" w:author="Nieuwburg, Mike van (student)" w:date="2016-09-27T10:54:00Z">
              <w:r w:rsidR="002B05B3">
                <w:rPr>
                  <w:rFonts w:ascii="Arial" w:hAnsi="Arial" w:cs="Arial"/>
                  <w:sz w:val="24"/>
                  <w:szCs w:val="24"/>
                  <w:lang w:val="en-US"/>
                </w:rPr>
                <w:t>es.</w:t>
              </w:r>
            </w:ins>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 xml:space="preserve">Save </w:t>
            </w:r>
            <w:r w:rsidR="00217590" w:rsidRPr="00D6070F">
              <w:rPr>
                <w:rFonts w:ascii="Arial" w:hAnsi="Arial" w:cs="Arial"/>
                <w:sz w:val="24"/>
                <w:szCs w:val="24"/>
                <w:lang w:val="en-US"/>
              </w:rPr>
              <w:t>back-up</w:t>
            </w:r>
            <w:ins w:id="788" w:author="Nieuwburg, Mike van (student)" w:date="2016-09-27T10:54:00Z">
              <w:r w:rsidR="002B05B3">
                <w:rPr>
                  <w:rFonts w:ascii="Arial" w:hAnsi="Arial" w:cs="Arial"/>
                  <w:sz w:val="24"/>
                  <w:szCs w:val="24"/>
                  <w:lang w:val="en-US"/>
                </w:rPr>
                <w:t xml:space="preserve"> online or on hardware.</w:t>
              </w:r>
              <w:r w:rsidR="002B05B3">
                <w:rPr>
                  <w:rFonts w:ascii="Arial" w:hAnsi="Arial" w:cs="Arial"/>
                  <w:sz w:val="24"/>
                  <w:szCs w:val="24"/>
                  <w:lang w:val="en-US"/>
                </w:rPr>
                <w:br/>
                <w:t>(</w:t>
              </w:r>
            </w:ins>
            <w:ins w:id="789" w:author="Nieuwburg, Mike van (student)" w:date="2016-09-27T10:55:00Z">
              <w:r w:rsidR="002B05B3">
                <w:rPr>
                  <w:rFonts w:ascii="Arial" w:hAnsi="Arial" w:cs="Arial"/>
                  <w:sz w:val="24"/>
                  <w:szCs w:val="24"/>
                  <w:lang w:val="en-US"/>
                </w:rPr>
                <w:t>online preferred</w:t>
              </w:r>
            </w:ins>
            <w:ins w:id="790" w:author="Nieuwburg, Mike van (student)" w:date="2016-09-27T10:54:00Z">
              <w:r w:rsidR="002B05B3">
                <w:rPr>
                  <w:rFonts w:ascii="Arial" w:hAnsi="Arial" w:cs="Arial"/>
                  <w:sz w:val="24"/>
                  <w:szCs w:val="24"/>
                  <w:lang w:val="en-US"/>
                </w:rPr>
                <w:t>)</w:t>
              </w:r>
            </w:ins>
            <w:del w:id="791" w:author="Nieuwburg, Mike van (student)" w:date="2016-09-27T10:54:00Z">
              <w:r w:rsidR="00217590" w:rsidRPr="00D6070F" w:rsidDel="002B05B3">
                <w:rPr>
                  <w:rFonts w:ascii="Arial" w:hAnsi="Arial" w:cs="Arial"/>
                  <w:sz w:val="24"/>
                  <w:szCs w:val="24"/>
                  <w:lang w:val="en-US"/>
                </w:rPr>
                <w:delText>.</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3</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Internet problems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792" w:author="Nieuwburg, Mike van (student)" w:date="2016-09-27T10:55:00Z">
              <w:r>
                <w:rPr>
                  <w:rFonts w:ascii="Arial" w:hAnsi="Arial" w:cs="Arial"/>
                  <w:sz w:val="24"/>
                  <w:szCs w:val="24"/>
                  <w:lang w:val="en-US"/>
                </w:rPr>
                <w:t>Working on paper and notifying a teacher.</w:t>
              </w:r>
            </w:ins>
            <w:del w:id="793" w:author="Nieuwburg, Mike van (student)" w:date="2016-09-27T10:55:00Z">
              <w:r w:rsidR="006A6EA2" w:rsidRPr="00D6070F" w:rsidDel="002B05B3">
                <w:rPr>
                  <w:rFonts w:ascii="Arial" w:hAnsi="Arial" w:cs="Arial"/>
                  <w:sz w:val="24"/>
                  <w:szCs w:val="24"/>
                  <w:lang w:val="en-US"/>
                </w:rPr>
                <w:delText>Smartphone.</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794" w:author="Nieuwburg, Mike van (student)" w:date="2016-09-27T10:57:00Z">
              <w:r>
                <w:rPr>
                  <w:rFonts w:ascii="Arial" w:hAnsi="Arial" w:cs="Arial"/>
                  <w:sz w:val="24"/>
                  <w:szCs w:val="24"/>
                  <w:lang w:val="en-US"/>
                </w:rPr>
                <w:t>7</w:t>
              </w:r>
            </w:ins>
            <w:del w:id="795" w:author="Nieuwburg, Mike van (student)" w:date="2016-09-27T10:57:00Z">
              <w:r w:rsidR="006A6EA2" w:rsidRPr="00D6070F" w:rsidDel="002B05B3">
                <w:rPr>
                  <w:rFonts w:ascii="Arial" w:hAnsi="Arial" w:cs="Arial"/>
                  <w:sz w:val="24"/>
                  <w:szCs w:val="24"/>
                  <w:lang w:val="en-US"/>
                </w:rPr>
                <w:delText>8</w:delText>
              </w:r>
            </w:del>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Disagreement between group members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Have a meeting. If a unanimous decision is not possible. The group leader has the final word.</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796" w:author="Nieuwburg, Mike van (student)" w:date="2016-09-27T10:57:00Z">
              <w:r w:rsidRPr="00D6070F" w:rsidDel="002B05B3">
                <w:rPr>
                  <w:rFonts w:ascii="Arial" w:hAnsi="Arial" w:cs="Arial"/>
                  <w:sz w:val="24"/>
                  <w:szCs w:val="24"/>
                  <w:lang w:val="en-US"/>
                </w:rPr>
                <w:delText>3</w:delText>
              </w:r>
            </w:del>
            <w:ins w:id="797" w:author="Nieuwburg, Mike van (student)" w:date="2016-09-27T10:57:00Z">
              <w:r w:rsidR="002B05B3">
                <w:rPr>
                  <w:rFonts w:ascii="Arial" w:hAnsi="Arial" w:cs="Arial"/>
                  <w:sz w:val="24"/>
                  <w:szCs w:val="24"/>
                  <w:lang w:val="en-US"/>
                </w:rPr>
                <w:t>8</w:t>
              </w:r>
            </w:ins>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Miscommunication</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798" w:author="Nieuwburg, Mike van (student)" w:date="2016-09-27T10:52:00Z">
              <w:r>
                <w:rPr>
                  <w:rFonts w:ascii="Arial" w:hAnsi="Arial" w:cs="Arial"/>
                  <w:sz w:val="24"/>
                  <w:szCs w:val="24"/>
                  <w:lang w:val="en-US"/>
                </w:rPr>
                <w:t xml:space="preserve">Making clear rules and talk about it. If </w:t>
              </w:r>
            </w:ins>
            <w:ins w:id="799" w:author="Nieuwburg, Mike van (student)" w:date="2016-09-27T10:53:00Z">
              <w:r>
                <w:rPr>
                  <w:rFonts w:ascii="Arial" w:hAnsi="Arial" w:cs="Arial"/>
                  <w:sz w:val="24"/>
                  <w:szCs w:val="24"/>
                  <w:lang w:val="en-US"/>
                </w:rPr>
                <w:t>it doesn’t work use a second opinion.</w:t>
              </w:r>
            </w:ins>
            <w:del w:id="800" w:author="Nieuwburg, Mike van (student)" w:date="2016-09-27T10:52:00Z">
              <w:r w:rsidR="006A6EA2" w:rsidRPr="00D6070F" w:rsidDel="002B05B3">
                <w:rPr>
                  <w:rFonts w:ascii="Arial" w:hAnsi="Arial" w:cs="Arial"/>
                  <w:sz w:val="24"/>
                  <w:szCs w:val="24"/>
                  <w:lang w:val="en-US"/>
                </w:rPr>
                <w:delText>Communication.</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2</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Lack of time</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801" w:author="Nieuwburg, Mike van (student)" w:date="2016-09-27T10:58:00Z">
              <w:r w:rsidRPr="00D6070F" w:rsidDel="002B05B3">
                <w:rPr>
                  <w:rFonts w:ascii="Arial" w:hAnsi="Arial" w:cs="Arial"/>
                  <w:sz w:val="24"/>
                  <w:szCs w:val="24"/>
                  <w:lang w:val="en-US"/>
                </w:rPr>
                <w:delText>Make up for it in our spare time.</w:delText>
              </w:r>
            </w:del>
            <w:ins w:id="802" w:author="Nieuwburg, Mike van (student)" w:date="2016-09-27T10:58:00Z">
              <w:r w:rsidR="002B05B3">
                <w:rPr>
                  <w:rFonts w:ascii="Arial" w:hAnsi="Arial" w:cs="Arial"/>
                  <w:sz w:val="24"/>
                  <w:szCs w:val="24"/>
                  <w:lang w:val="en-US"/>
                </w:rPr>
                <w:t xml:space="preserve">working at home or </w:t>
              </w:r>
              <w:r w:rsidR="002B05B3">
                <w:rPr>
                  <w:rFonts w:ascii="Arial" w:hAnsi="Arial" w:cs="Arial"/>
                  <w:sz w:val="24"/>
                  <w:szCs w:val="24"/>
                  <w:lang w:val="en-US"/>
                </w:rPr>
                <w:lastRenderedPageBreak/>
                <w:t>speeding up the process by making agreements to work longer.</w:t>
              </w:r>
            </w:ins>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lastRenderedPageBreak/>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9</w:t>
            </w:r>
          </w:p>
        </w:tc>
      </w:tr>
    </w:tbl>
    <w:p w:rsidR="007A0044" w:rsidRPr="00D6070F" w:rsidRDefault="007A0044" w:rsidP="00217590">
      <w:pPr>
        <w:pStyle w:val="Titre1"/>
        <w:numPr>
          <w:ilvl w:val="0"/>
          <w:numId w:val="0"/>
        </w:numPr>
        <w:ind w:left="1080"/>
        <w:rPr>
          <w:rFonts w:cs="Arial"/>
          <w:rPrChange w:id="803" w:author="startklaar" w:date="2016-09-26T10:50:00Z">
            <w:rPr/>
          </w:rPrChange>
        </w:rPr>
      </w:pPr>
    </w:p>
    <w:p w:rsidR="00162539" w:rsidRPr="00D6070F" w:rsidRDefault="008932C5" w:rsidP="008932C5">
      <w:pPr>
        <w:pStyle w:val="Titre1"/>
        <w:numPr>
          <w:ilvl w:val="0"/>
          <w:numId w:val="0"/>
        </w:numPr>
        <w:ind w:left="360"/>
        <w:rPr>
          <w:rFonts w:cs="Arial"/>
          <w:rPrChange w:id="804" w:author="startklaar" w:date="2016-09-26T10:50:00Z">
            <w:rPr/>
          </w:rPrChange>
        </w:rPr>
        <w:pPrChange w:id="805" w:author="antho carin" w:date="2016-09-28T00:49:00Z">
          <w:pPr>
            <w:pStyle w:val="Titre1"/>
          </w:pPr>
        </w:pPrChange>
      </w:pPr>
      <w:ins w:id="806" w:author="antho carin" w:date="2016-09-28T00:49:00Z">
        <w:r>
          <w:rPr>
            <w:rFonts w:cs="Arial"/>
          </w:rPr>
          <w:t>11.</w:t>
        </w:r>
      </w:ins>
      <w:del w:id="807" w:author="antho carin" w:date="2016-09-28T00:50:00Z">
        <w:r w:rsidR="007A0044" w:rsidRPr="00D6070F" w:rsidDel="008932C5">
          <w:rPr>
            <w:rFonts w:cs="Arial"/>
            <w:rPrChange w:id="808" w:author="startklaar" w:date="2016-09-26T10:50:00Z">
              <w:rPr/>
            </w:rPrChange>
          </w:rPr>
          <w:delText>Conclusion</w:delText>
        </w:r>
      </w:del>
      <w:ins w:id="809" w:author="antho carin" w:date="2016-09-28T00:50:00Z">
        <w:r>
          <w:rPr>
            <w:rFonts w:cs="Arial"/>
          </w:rPr>
          <w:t>Finaly</w:t>
        </w:r>
      </w:ins>
    </w:p>
    <w:p w:rsidR="001879D2" w:rsidRPr="00D6070F" w:rsidDel="00A2552F" w:rsidRDefault="001879D2" w:rsidP="001879D2">
      <w:pPr>
        <w:rPr>
          <w:del w:id="810" w:author="startklaar" w:date="2016-09-26T11:56:00Z"/>
          <w:rFonts w:ascii="Arial" w:hAnsi="Arial" w:cs="Arial"/>
          <w:lang w:val="en-US" w:eastAsia="fr-FR"/>
          <w:rPrChange w:id="811" w:author="startklaar" w:date="2016-09-26T10:50:00Z">
            <w:rPr>
              <w:del w:id="812" w:author="startklaar" w:date="2016-09-26T11:56:00Z"/>
              <w:lang w:val="en-US" w:eastAsia="fr-FR"/>
            </w:rPr>
          </w:rPrChange>
        </w:rPr>
      </w:pPr>
    </w:p>
    <w:p w:rsidR="006A6EA2" w:rsidRDefault="00162539">
      <w:pPr>
        <w:pStyle w:val="Standard"/>
        <w:rPr>
          <w:ins w:id="813" w:author="startklaar" w:date="2016-09-26T11:56:00Z"/>
          <w:rFonts w:ascii="Arial" w:hAnsi="Arial" w:cs="Arial"/>
          <w:sz w:val="26"/>
          <w:szCs w:val="26"/>
          <w:lang w:val="en-US"/>
        </w:rPr>
      </w:pPr>
      <w:del w:id="814" w:author="startklaar" w:date="2016-09-26T11:56:00Z">
        <w:r w:rsidRPr="00D6070F" w:rsidDel="00A2552F">
          <w:rPr>
            <w:rFonts w:ascii="Arial" w:hAnsi="Arial" w:cs="Arial"/>
            <w:sz w:val="26"/>
            <w:szCs w:val="26"/>
            <w:highlight w:val="yellow"/>
            <w:lang w:val="en-US"/>
          </w:rPr>
          <w:delText>The closeout won’t be in phases because the project will go on after we have finished our part of it. The end of the project will be decided by the company’s management and how this is going to be managed is up to them.</w:delText>
        </w:r>
      </w:del>
    </w:p>
    <w:p w:rsidR="00A2552F" w:rsidRPr="00D6070F" w:rsidRDefault="00A2552F">
      <w:pPr>
        <w:pStyle w:val="Standard"/>
        <w:rPr>
          <w:rFonts w:ascii="Arial" w:hAnsi="Arial" w:cs="Arial"/>
          <w:b/>
          <w:sz w:val="52"/>
          <w:lang w:val="en-US"/>
        </w:rPr>
      </w:pPr>
      <w:ins w:id="815" w:author="startklaar" w:date="2016-09-26T11:57:00Z">
        <w:r>
          <w:rPr>
            <w:rFonts w:ascii="Arial" w:hAnsi="Arial" w:cs="Arial"/>
            <w:sz w:val="26"/>
            <w:szCs w:val="26"/>
            <w:lang w:val="en-US"/>
          </w:rPr>
          <w:t>The whole project</w:t>
        </w:r>
      </w:ins>
      <w:ins w:id="816" w:author="startklaar" w:date="2016-09-26T12:02:00Z">
        <w:r w:rsidR="000A79F6">
          <w:rPr>
            <w:rFonts w:ascii="Arial" w:hAnsi="Arial" w:cs="Arial"/>
            <w:sz w:val="26"/>
            <w:szCs w:val="26"/>
            <w:lang w:val="en-US"/>
          </w:rPr>
          <w:t xml:space="preserve"> will be run by four members and</w:t>
        </w:r>
      </w:ins>
      <w:ins w:id="817" w:author="startklaar" w:date="2016-09-26T11:57:00Z">
        <w:r>
          <w:rPr>
            <w:rFonts w:ascii="Arial" w:hAnsi="Arial" w:cs="Arial"/>
            <w:sz w:val="26"/>
            <w:szCs w:val="26"/>
            <w:lang w:val="en-US"/>
          </w:rPr>
          <w:t xml:space="preserve"> will take 8 weeks to complete. The deadline is a requirement set by the project client.</w:t>
        </w:r>
      </w:ins>
      <w:ins w:id="818" w:author="startklaar" w:date="2016-09-26T12:00:00Z">
        <w:r w:rsidR="000A79F6">
          <w:rPr>
            <w:rFonts w:ascii="Arial" w:hAnsi="Arial" w:cs="Arial"/>
            <w:sz w:val="26"/>
            <w:szCs w:val="26"/>
            <w:lang w:val="en-US"/>
          </w:rPr>
          <w:t xml:space="preserve"> </w:t>
        </w:r>
      </w:ins>
      <w:ins w:id="819" w:author="startklaar" w:date="2016-09-26T12:01:00Z">
        <w:r w:rsidR="000A79F6">
          <w:rPr>
            <w:rFonts w:ascii="Arial" w:hAnsi="Arial" w:cs="Arial"/>
            <w:sz w:val="26"/>
            <w:szCs w:val="26"/>
            <w:lang w:val="en-US"/>
          </w:rPr>
          <w:t>The goal of this project will be improving the intern communications of Barroc-IT. The organization makes an investment to save in costs</w:t>
        </w:r>
      </w:ins>
      <w:ins w:id="820" w:author="startklaar" w:date="2016-09-26T12:02:00Z">
        <w:r w:rsidR="000A79F6">
          <w:rPr>
            <w:rFonts w:ascii="Arial" w:hAnsi="Arial" w:cs="Arial"/>
            <w:sz w:val="26"/>
            <w:szCs w:val="26"/>
            <w:lang w:val="en-US"/>
          </w:rPr>
          <w:t>.</w:t>
        </w:r>
      </w:ins>
    </w:p>
    <w:sectPr w:rsidR="00A2552F" w:rsidRPr="00D6070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17E" w:rsidRDefault="006A117E" w:rsidP="0035002F">
      <w:pPr>
        <w:spacing w:after="0" w:line="240" w:lineRule="auto"/>
      </w:pPr>
      <w:r>
        <w:separator/>
      </w:r>
    </w:p>
  </w:endnote>
  <w:endnote w:type="continuationSeparator" w:id="0">
    <w:p w:rsidR="006A117E" w:rsidRDefault="006A117E"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643082"/>
      <w:docPartObj>
        <w:docPartGallery w:val="Page Numbers (Bottom of Page)"/>
        <w:docPartUnique/>
      </w:docPartObj>
    </w:sdtPr>
    <w:sdtEndPr/>
    <w:sdtContent>
      <w:p w:rsidR="00081262" w:rsidRDefault="00081262">
        <w:pPr>
          <w:pStyle w:val="Pieddepage"/>
          <w:jc w:val="right"/>
        </w:pPr>
        <w:r>
          <w:fldChar w:fldCharType="begin"/>
        </w:r>
        <w:r>
          <w:instrText>PAGE   \* MERGEFORMAT</w:instrText>
        </w:r>
        <w:r>
          <w:fldChar w:fldCharType="separate"/>
        </w:r>
        <w:r w:rsidR="00F03F1C">
          <w:rPr>
            <w:noProof/>
          </w:rPr>
          <w:t>2</w:t>
        </w:r>
        <w:r>
          <w:fldChar w:fldCharType="end"/>
        </w:r>
      </w:p>
    </w:sdtContent>
  </w:sdt>
  <w:p w:rsidR="00081262" w:rsidRDefault="000812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17E" w:rsidRDefault="006A117E" w:rsidP="0035002F">
      <w:pPr>
        <w:spacing w:after="0" w:line="240" w:lineRule="auto"/>
      </w:pPr>
      <w:r>
        <w:separator/>
      </w:r>
    </w:p>
  </w:footnote>
  <w:footnote w:type="continuationSeparator" w:id="0">
    <w:p w:rsidR="006A117E" w:rsidRDefault="006A117E" w:rsidP="00350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401BC2"/>
    <w:multiLevelType w:val="hybridMultilevel"/>
    <w:tmpl w:val="2866403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913000"/>
    <w:multiLevelType w:val="hybridMultilevel"/>
    <w:tmpl w:val="706A0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C0238F"/>
    <w:multiLevelType w:val="hybridMultilevel"/>
    <w:tmpl w:val="CFFC7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1908D6"/>
    <w:multiLevelType w:val="hybridMultilevel"/>
    <w:tmpl w:val="1936AA3A"/>
    <w:lvl w:ilvl="0" w:tplc="0EE6D522">
      <w:start w:val="1"/>
      <w:numFmt w:val="decimal"/>
      <w:pStyle w:val="Titre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4205A5"/>
    <w:multiLevelType w:val="hybridMultilevel"/>
    <w:tmpl w:val="B1720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DD31DB"/>
    <w:multiLevelType w:val="hybridMultilevel"/>
    <w:tmpl w:val="FD3A5ECC"/>
    <w:lvl w:ilvl="0" w:tplc="17FED372">
      <w:start w:val="1"/>
      <w:numFmt w:val="decimal"/>
      <w:lvlText w:val="%1."/>
      <w:lvlJc w:val="left"/>
      <w:pPr>
        <w:ind w:left="720" w:hanging="360"/>
      </w:pPr>
      <w:rPr>
        <w:sz w:val="40"/>
        <w:szCs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7267C4"/>
    <w:multiLevelType w:val="hybridMultilevel"/>
    <w:tmpl w:val="4F1EB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FA7CB1"/>
    <w:multiLevelType w:val="hybridMultilevel"/>
    <w:tmpl w:val="DE4C9B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9E20AF"/>
    <w:multiLevelType w:val="hybridMultilevel"/>
    <w:tmpl w:val="0B424FBE"/>
    <w:lvl w:ilvl="0" w:tplc="E58CE77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588A6D5A"/>
    <w:multiLevelType w:val="hybridMultilevel"/>
    <w:tmpl w:val="A978F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06A6931"/>
    <w:multiLevelType w:val="hybridMultilevel"/>
    <w:tmpl w:val="7904E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num>
  <w:num w:numId="4">
    <w:abstractNumId w:val="1"/>
  </w:num>
  <w:num w:numId="5">
    <w:abstractNumId w:val="10"/>
  </w:num>
  <w:num w:numId="6">
    <w:abstractNumId w:val="6"/>
  </w:num>
  <w:num w:numId="7">
    <w:abstractNumId w:val="9"/>
  </w:num>
  <w:num w:numId="8">
    <w:abstractNumId w:val="8"/>
  </w:num>
  <w:num w:numId="9">
    <w:abstractNumId w:val="5"/>
  </w:num>
  <w:num w:numId="10">
    <w:abstractNumId w:val="3"/>
  </w:num>
  <w:num w:numId="11">
    <w:abstractNumId w:val="2"/>
  </w:num>
  <w:num w:numId="12">
    <w:abstractNumId w:val="12"/>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 carin">
    <w15:presenceInfo w15:providerId="Windows Live" w15:userId="09298efe6e91d8b0"/>
  </w15:person>
  <w15:person w15:author="Nieuwburg, Mike van (student)">
    <w15:presenceInfo w15:providerId="None" w15:userId="Nieuwburg, Mike va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nl-NL" w:vendorID="64" w:dllVersion="131078" w:nlCheck="1" w:checkStyle="0"/>
  <w:activeWritingStyle w:appName="MSWord" w:lang="en-GB" w:vendorID="64" w:dllVersion="131078" w:nlCheck="1" w:checkStyle="0"/>
  <w:activeWritingStyle w:appName="MSWord" w:lang="fr-FR" w:vendorID="64" w:dllVersion="131078" w:nlCheck="1" w:checkStyle="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D7"/>
    <w:rsid w:val="00011608"/>
    <w:rsid w:val="00081262"/>
    <w:rsid w:val="00083919"/>
    <w:rsid w:val="000A79F6"/>
    <w:rsid w:val="000D6394"/>
    <w:rsid w:val="000D7359"/>
    <w:rsid w:val="000F4CCE"/>
    <w:rsid w:val="00135624"/>
    <w:rsid w:val="00153007"/>
    <w:rsid w:val="00162539"/>
    <w:rsid w:val="001879D2"/>
    <w:rsid w:val="0020457B"/>
    <w:rsid w:val="00211EF3"/>
    <w:rsid w:val="00217590"/>
    <w:rsid w:val="002659EB"/>
    <w:rsid w:val="002814AE"/>
    <w:rsid w:val="00287F76"/>
    <w:rsid w:val="002B05B3"/>
    <w:rsid w:val="002E51A1"/>
    <w:rsid w:val="003154A2"/>
    <w:rsid w:val="00344CD4"/>
    <w:rsid w:val="0035002F"/>
    <w:rsid w:val="00352399"/>
    <w:rsid w:val="00362D15"/>
    <w:rsid w:val="0038612F"/>
    <w:rsid w:val="003A7A96"/>
    <w:rsid w:val="003D7656"/>
    <w:rsid w:val="0042120C"/>
    <w:rsid w:val="004271BD"/>
    <w:rsid w:val="004B07EF"/>
    <w:rsid w:val="004E1DBC"/>
    <w:rsid w:val="00530531"/>
    <w:rsid w:val="00555543"/>
    <w:rsid w:val="00576D23"/>
    <w:rsid w:val="005C0497"/>
    <w:rsid w:val="005C503A"/>
    <w:rsid w:val="005C75ED"/>
    <w:rsid w:val="00625A23"/>
    <w:rsid w:val="00640A21"/>
    <w:rsid w:val="006504DD"/>
    <w:rsid w:val="00657590"/>
    <w:rsid w:val="00662E6C"/>
    <w:rsid w:val="00687AAA"/>
    <w:rsid w:val="006A117E"/>
    <w:rsid w:val="006A6EA2"/>
    <w:rsid w:val="00705154"/>
    <w:rsid w:val="00724926"/>
    <w:rsid w:val="007555AC"/>
    <w:rsid w:val="007A0044"/>
    <w:rsid w:val="007A422C"/>
    <w:rsid w:val="007D3BD9"/>
    <w:rsid w:val="007F0315"/>
    <w:rsid w:val="00845BA1"/>
    <w:rsid w:val="00853D3A"/>
    <w:rsid w:val="008641A2"/>
    <w:rsid w:val="008932C5"/>
    <w:rsid w:val="008D4599"/>
    <w:rsid w:val="008F3080"/>
    <w:rsid w:val="008F428D"/>
    <w:rsid w:val="00903671"/>
    <w:rsid w:val="009128EC"/>
    <w:rsid w:val="00915F24"/>
    <w:rsid w:val="00960B4F"/>
    <w:rsid w:val="009802E6"/>
    <w:rsid w:val="009F18E1"/>
    <w:rsid w:val="00A07DE0"/>
    <w:rsid w:val="00A2552F"/>
    <w:rsid w:val="00A90FFB"/>
    <w:rsid w:val="00AE20EF"/>
    <w:rsid w:val="00AF1ECB"/>
    <w:rsid w:val="00B1667F"/>
    <w:rsid w:val="00B90090"/>
    <w:rsid w:val="00BA3383"/>
    <w:rsid w:val="00BA7BFD"/>
    <w:rsid w:val="00BF5BCF"/>
    <w:rsid w:val="00C030C0"/>
    <w:rsid w:val="00C11681"/>
    <w:rsid w:val="00C30FF3"/>
    <w:rsid w:val="00C600DC"/>
    <w:rsid w:val="00CA0EFD"/>
    <w:rsid w:val="00CC2D37"/>
    <w:rsid w:val="00CE60D7"/>
    <w:rsid w:val="00D26861"/>
    <w:rsid w:val="00D6070F"/>
    <w:rsid w:val="00D6615E"/>
    <w:rsid w:val="00D67542"/>
    <w:rsid w:val="00D82D7A"/>
    <w:rsid w:val="00DB475F"/>
    <w:rsid w:val="00DC3D31"/>
    <w:rsid w:val="00DF0D6D"/>
    <w:rsid w:val="00DF4C55"/>
    <w:rsid w:val="00E46D4D"/>
    <w:rsid w:val="00E81705"/>
    <w:rsid w:val="00EA3D4E"/>
    <w:rsid w:val="00EF5D07"/>
    <w:rsid w:val="00F03F1C"/>
    <w:rsid w:val="00F047AD"/>
    <w:rsid w:val="00F3696F"/>
    <w:rsid w:val="00F90769"/>
    <w:rsid w:val="00F91830"/>
    <w:rsid w:val="00F929D7"/>
    <w:rsid w:val="00FA00CF"/>
    <w:rsid w:val="00FD6D85"/>
    <w:rsid w:val="00FE3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F4494"/>
  <w15:docId w15:val="{737EABFC-859D-4131-AD61-84579DE8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A2552F"/>
    <w:pPr>
      <w:keepNext/>
      <w:keepLines/>
      <w:numPr>
        <w:numId w:val="14"/>
      </w:numPr>
      <w:spacing w:before="240" w:after="0" w:line="300" w:lineRule="auto"/>
      <w:outlineLvl w:val="0"/>
    </w:pPr>
    <w:rPr>
      <w:rFonts w:ascii="Arial" w:eastAsia="Times New Roman" w:hAnsi="Arial" w:cstheme="majorBidi"/>
      <w:b/>
      <w:sz w:val="40"/>
      <w:szCs w:val="32"/>
      <w:lang w:val="en-US" w:eastAsia="fr-FR"/>
    </w:rPr>
  </w:style>
  <w:style w:type="paragraph" w:styleId="Titre3">
    <w:name w:val="heading 3"/>
    <w:basedOn w:val="Normal"/>
    <w:next w:val="Normal"/>
    <w:link w:val="Titre3Car"/>
    <w:uiPriority w:val="9"/>
    <w:semiHidden/>
    <w:unhideWhenUsed/>
    <w:qFormat/>
    <w:rsid w:val="005305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Aucuneliste"/>
    <w:rsid w:val="00724926"/>
    <w:pPr>
      <w:numPr>
        <w:numId w:val="2"/>
      </w:numPr>
    </w:pPr>
  </w:style>
  <w:style w:type="paragraph" w:customStyle="1" w:styleId="TableContents">
    <w:name w:val="Table Contents"/>
    <w:basedOn w:val="Standarduser"/>
    <w:rsid w:val="006A6EA2"/>
    <w:pPr>
      <w:suppressLineNumbers/>
    </w:pPr>
  </w:style>
  <w:style w:type="paragraph" w:styleId="Sous-titre">
    <w:name w:val="Subtitle"/>
    <w:basedOn w:val="Standarduser"/>
    <w:link w:val="Sous-titreCar"/>
    <w:rsid w:val="006A6EA2"/>
    <w:rPr>
      <w:rFonts w:ascii="Arial Black" w:hAnsi="Arial Black"/>
      <w:b/>
      <w:sz w:val="40"/>
      <w:szCs w:val="40"/>
      <w:lang w:val="en-US"/>
    </w:rPr>
  </w:style>
  <w:style w:type="character" w:customStyle="1" w:styleId="Sous-titreCar">
    <w:name w:val="Sous-titre Car"/>
    <w:basedOn w:val="Policepardfaut"/>
    <w:link w:val="Sous-titre"/>
    <w:rsid w:val="006A6EA2"/>
    <w:rPr>
      <w:rFonts w:ascii="Arial Black" w:eastAsia="SimSun, 宋体" w:hAnsi="Arial Black" w:cs="Tahoma"/>
      <w:b/>
      <w:kern w:val="3"/>
      <w:sz w:val="40"/>
      <w:szCs w:val="40"/>
      <w:lang w:val="en-US" w:eastAsia="zh-CN"/>
    </w:rPr>
  </w:style>
  <w:style w:type="character" w:customStyle="1" w:styleId="Titre1Car">
    <w:name w:val="Titre 1 Car"/>
    <w:basedOn w:val="Policepardfaut"/>
    <w:link w:val="Titre1"/>
    <w:uiPriority w:val="9"/>
    <w:rsid w:val="00A2552F"/>
    <w:rPr>
      <w:rFonts w:ascii="Arial" w:eastAsia="Times New Roman" w:hAnsi="Arial" w:cstheme="majorBidi"/>
      <w:b/>
      <w:sz w:val="40"/>
      <w:szCs w:val="32"/>
      <w:lang w:val="en-US" w:eastAsia="fr-FR"/>
    </w:rPr>
  </w:style>
  <w:style w:type="paragraph" w:styleId="Titre">
    <w:name w:val="Title"/>
    <w:basedOn w:val="Normal"/>
    <w:next w:val="Normal"/>
    <w:link w:val="TitreC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reCar">
    <w:name w:val="Titre Car"/>
    <w:basedOn w:val="Policepardfaut"/>
    <w:link w:val="Titre"/>
    <w:uiPriority w:val="10"/>
    <w:rsid w:val="00162539"/>
    <w:rPr>
      <w:rFonts w:ascii="Bookman Old Style" w:eastAsiaTheme="majorEastAsia" w:hAnsi="Bookman Old Style" w:cstheme="majorBidi"/>
      <w:spacing w:val="-10"/>
      <w:kern w:val="28"/>
      <w:sz w:val="56"/>
      <w:szCs w:val="56"/>
      <w:lang w:val="en-US"/>
    </w:rPr>
  </w:style>
  <w:style w:type="character" w:styleId="Textedelespacerserv">
    <w:name w:val="Placeholder Text"/>
    <w:basedOn w:val="Policepardfaut"/>
    <w:uiPriority w:val="99"/>
    <w:semiHidden/>
    <w:rsid w:val="00162539"/>
    <w:rPr>
      <w:color w:val="808080"/>
    </w:rPr>
  </w:style>
  <w:style w:type="paragraph" w:styleId="Sansinterligne">
    <w:name w:val="No Spacing"/>
    <w:uiPriority w:val="1"/>
    <w:qFormat/>
    <w:rsid w:val="00162539"/>
    <w:pPr>
      <w:spacing w:after="0" w:line="240" w:lineRule="auto"/>
    </w:pPr>
    <w:rPr>
      <w:lang w:val="nl-NL"/>
    </w:rPr>
  </w:style>
  <w:style w:type="table" w:styleId="Grilledutableau">
    <w:name w:val="Table Grid"/>
    <w:basedOn w:val="TableauNormal"/>
    <w:uiPriority w:val="39"/>
    <w:rsid w:val="001625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5002F"/>
    <w:pPr>
      <w:spacing w:line="259" w:lineRule="auto"/>
      <w:outlineLvl w:val="9"/>
    </w:pPr>
  </w:style>
  <w:style w:type="paragraph" w:styleId="TM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Lienhypertexte">
    <w:name w:val="Hyperlink"/>
    <w:basedOn w:val="Policepardfaut"/>
    <w:uiPriority w:val="99"/>
    <w:unhideWhenUsed/>
    <w:rsid w:val="0035002F"/>
    <w:rPr>
      <w:color w:val="0563C1" w:themeColor="hyperlink"/>
      <w:u w:val="single"/>
    </w:rPr>
  </w:style>
  <w:style w:type="paragraph" w:styleId="En-tte">
    <w:name w:val="header"/>
    <w:basedOn w:val="Normal"/>
    <w:link w:val="En-tteCar"/>
    <w:uiPriority w:val="99"/>
    <w:unhideWhenUsed/>
    <w:rsid w:val="0035002F"/>
    <w:pPr>
      <w:tabs>
        <w:tab w:val="center" w:pos="4536"/>
        <w:tab w:val="right" w:pos="9072"/>
      </w:tabs>
      <w:spacing w:after="0" w:line="240" w:lineRule="auto"/>
    </w:pPr>
  </w:style>
  <w:style w:type="character" w:customStyle="1" w:styleId="En-tteCar">
    <w:name w:val="En-tête Car"/>
    <w:basedOn w:val="Policepardfaut"/>
    <w:link w:val="En-tte"/>
    <w:uiPriority w:val="99"/>
    <w:rsid w:val="0035002F"/>
  </w:style>
  <w:style w:type="paragraph" w:styleId="Pieddepage">
    <w:name w:val="footer"/>
    <w:basedOn w:val="Normal"/>
    <w:link w:val="PieddepageCar"/>
    <w:uiPriority w:val="99"/>
    <w:unhideWhenUsed/>
    <w:rsid w:val="00350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002F"/>
  </w:style>
  <w:style w:type="paragraph" w:styleId="Textedebulles">
    <w:name w:val="Balloon Text"/>
    <w:basedOn w:val="Normal"/>
    <w:link w:val="TextedebullesCar"/>
    <w:uiPriority w:val="99"/>
    <w:semiHidden/>
    <w:unhideWhenUsed/>
    <w:rsid w:val="007A00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044"/>
    <w:rPr>
      <w:rFonts w:ascii="Tahoma" w:hAnsi="Tahoma" w:cs="Tahoma"/>
      <w:sz w:val="16"/>
      <w:szCs w:val="16"/>
    </w:rPr>
  </w:style>
  <w:style w:type="paragraph" w:styleId="Rvision">
    <w:name w:val="Revision"/>
    <w:hidden/>
    <w:uiPriority w:val="99"/>
    <w:semiHidden/>
    <w:rsid w:val="00F3696F"/>
    <w:pPr>
      <w:spacing w:after="0" w:line="240" w:lineRule="auto"/>
    </w:pPr>
  </w:style>
  <w:style w:type="character" w:customStyle="1" w:styleId="Titre3Car">
    <w:name w:val="Titre 3 Car"/>
    <w:basedOn w:val="Policepardfaut"/>
    <w:link w:val="Titre3"/>
    <w:uiPriority w:val="9"/>
    <w:semiHidden/>
    <w:rsid w:val="0053053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 w:id="15595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A8"/>
    <w:rsid w:val="00366E58"/>
    <w:rsid w:val="0068225E"/>
    <w:rsid w:val="00961B63"/>
    <w:rsid w:val="0097045F"/>
    <w:rsid w:val="00B25BA8"/>
    <w:rsid w:val="00C92655"/>
    <w:rsid w:val="00CA3CD2"/>
    <w:rsid w:val="00E773C7"/>
    <w:rsid w:val="00E97959"/>
    <w:rsid w:val="00FC5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2768</Words>
  <Characters>15228</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Method of Approach</vt:lpstr>
      <vt:lpstr>Method of Approach</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creator>antho carin</dc:creator>
  <cp:lastModifiedBy>antho carin</cp:lastModifiedBy>
  <cp:revision>4</cp:revision>
  <dcterms:created xsi:type="dcterms:W3CDTF">2016-09-27T22:45:00Z</dcterms:created>
  <dcterms:modified xsi:type="dcterms:W3CDTF">2016-09-27T23:04:00Z</dcterms:modified>
</cp:coreProperties>
</file>